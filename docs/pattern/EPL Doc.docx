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4D6" w:rsidRDefault="008334D6" w:rsidP="00BA4D5E">
      <w:pPr>
        <w:pStyle w:val="SectionHeading"/>
      </w:pPr>
      <w:r>
        <w:t xml:space="preserve">(TIBCO BusinessEvents) </w:t>
      </w:r>
    </w:p>
    <w:p w:rsidR="008334D6" w:rsidRDefault="008334D6" w:rsidP="00BA4D5E">
      <w:pPr>
        <w:pStyle w:val="SectionHeading"/>
      </w:pPr>
    </w:p>
    <w:p w:rsidR="008334D6" w:rsidRDefault="008334D6" w:rsidP="00BA4D5E">
      <w:pPr>
        <w:pStyle w:val="SectionHeading"/>
      </w:pPr>
      <w:r>
        <w:t>Event Pattern Language – A guidebook of sorts</w:t>
      </w:r>
    </w:p>
    <w:p w:rsidR="008334D6" w:rsidRDefault="008334D6"/>
    <w:p w:rsidR="008334D6" w:rsidRPr="00CF6E76" w:rsidRDefault="008334D6">
      <w:pPr>
        <w:rPr>
          <w:sz w:val="18"/>
          <w:szCs w:val="18"/>
        </w:rPr>
      </w:pPr>
    </w:p>
    <w:p w:rsidR="008334D6" w:rsidRDefault="008334D6" w:rsidP="00CF6E76"/>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tblPr>
      <w:tblGrid>
        <w:gridCol w:w="1098"/>
        <w:gridCol w:w="1890"/>
        <w:gridCol w:w="1350"/>
        <w:gridCol w:w="4518"/>
      </w:tblGrid>
      <w:tr w:rsidR="008334D6" w:rsidRPr="008C4504" w:rsidTr="00EE76F8">
        <w:tc>
          <w:tcPr>
            <w:tcW w:w="1098" w:type="dxa"/>
            <w:tcBorders>
              <w:top w:val="single" w:sz="4" w:space="0" w:color="auto"/>
              <w:left w:val="single" w:sz="4" w:space="0" w:color="auto"/>
              <w:bottom w:val="single" w:sz="4" w:space="0" w:color="auto"/>
              <w:right w:val="single" w:sz="4" w:space="0" w:color="auto"/>
            </w:tcBorders>
          </w:tcPr>
          <w:p w:rsidR="008334D6" w:rsidRPr="00EE76F8" w:rsidRDefault="008334D6" w:rsidP="00A2457B">
            <w:pPr>
              <w:rPr>
                <w:rFonts w:ascii="Calibri" w:hAnsi="Calibri"/>
                <w:b/>
                <w:sz w:val="18"/>
              </w:rPr>
            </w:pPr>
            <w:r w:rsidRPr="00EE76F8">
              <w:rPr>
                <w:rFonts w:ascii="Calibri" w:hAnsi="Calibri"/>
                <w:b/>
                <w:sz w:val="18"/>
              </w:rPr>
              <w:t>Version</w:t>
            </w:r>
          </w:p>
        </w:tc>
        <w:tc>
          <w:tcPr>
            <w:tcW w:w="1890" w:type="dxa"/>
            <w:tcBorders>
              <w:top w:val="single" w:sz="4" w:space="0" w:color="auto"/>
              <w:left w:val="single" w:sz="4" w:space="0" w:color="auto"/>
              <w:bottom w:val="single" w:sz="4" w:space="0" w:color="auto"/>
              <w:right w:val="single" w:sz="4" w:space="0" w:color="auto"/>
            </w:tcBorders>
          </w:tcPr>
          <w:p w:rsidR="008334D6" w:rsidRPr="00EE76F8" w:rsidRDefault="008334D6" w:rsidP="00A2457B">
            <w:pPr>
              <w:rPr>
                <w:rFonts w:ascii="Calibri" w:hAnsi="Calibri"/>
                <w:b/>
                <w:sz w:val="18"/>
              </w:rPr>
            </w:pPr>
            <w:r w:rsidRPr="00EE76F8">
              <w:rPr>
                <w:rFonts w:ascii="Calibri" w:hAnsi="Calibri"/>
                <w:b/>
                <w:sz w:val="18"/>
              </w:rPr>
              <w:t>Author</w:t>
            </w:r>
          </w:p>
        </w:tc>
        <w:tc>
          <w:tcPr>
            <w:tcW w:w="1350" w:type="dxa"/>
            <w:tcBorders>
              <w:top w:val="single" w:sz="4" w:space="0" w:color="auto"/>
              <w:left w:val="single" w:sz="4" w:space="0" w:color="auto"/>
              <w:bottom w:val="single" w:sz="4" w:space="0" w:color="auto"/>
              <w:right w:val="single" w:sz="4" w:space="0" w:color="auto"/>
            </w:tcBorders>
          </w:tcPr>
          <w:p w:rsidR="008334D6" w:rsidRPr="00EE76F8" w:rsidRDefault="008334D6" w:rsidP="00A2457B">
            <w:pPr>
              <w:rPr>
                <w:rFonts w:ascii="Calibri" w:hAnsi="Calibri"/>
                <w:b/>
                <w:sz w:val="18"/>
              </w:rPr>
            </w:pPr>
            <w:r w:rsidRPr="00EE76F8">
              <w:rPr>
                <w:rFonts w:ascii="Calibri" w:hAnsi="Calibri"/>
                <w:b/>
                <w:sz w:val="18"/>
              </w:rPr>
              <w:t>Date</w:t>
            </w:r>
          </w:p>
        </w:tc>
        <w:tc>
          <w:tcPr>
            <w:tcW w:w="4518" w:type="dxa"/>
            <w:tcBorders>
              <w:top w:val="single" w:sz="4" w:space="0" w:color="auto"/>
              <w:left w:val="single" w:sz="4" w:space="0" w:color="auto"/>
              <w:bottom w:val="single" w:sz="4" w:space="0" w:color="auto"/>
              <w:right w:val="single" w:sz="4" w:space="0" w:color="auto"/>
            </w:tcBorders>
          </w:tcPr>
          <w:p w:rsidR="008334D6" w:rsidRPr="00EE76F8" w:rsidRDefault="008334D6" w:rsidP="00A2457B">
            <w:pPr>
              <w:rPr>
                <w:rFonts w:ascii="Calibri" w:hAnsi="Calibri"/>
                <w:b/>
                <w:sz w:val="18"/>
              </w:rPr>
            </w:pPr>
            <w:r w:rsidRPr="00EE76F8">
              <w:rPr>
                <w:rFonts w:ascii="Calibri" w:hAnsi="Calibri"/>
                <w:b/>
                <w:sz w:val="18"/>
              </w:rPr>
              <w:t>Notes</w:t>
            </w:r>
          </w:p>
        </w:tc>
      </w:tr>
      <w:tr w:rsidR="008334D6" w:rsidRPr="008C4504" w:rsidTr="00EE76F8">
        <w:tc>
          <w:tcPr>
            <w:tcW w:w="1098" w:type="dxa"/>
          </w:tcPr>
          <w:p w:rsidR="008334D6" w:rsidRPr="00EE76F8" w:rsidRDefault="008334D6" w:rsidP="00632E44">
            <w:pPr>
              <w:rPr>
                <w:rFonts w:ascii="Calibri" w:hAnsi="Calibri"/>
                <w:sz w:val="18"/>
              </w:rPr>
            </w:pPr>
            <w:r w:rsidRPr="00EE76F8">
              <w:rPr>
                <w:rFonts w:ascii="Calibri" w:hAnsi="Calibri"/>
                <w:sz w:val="18"/>
              </w:rPr>
              <w:t>0.1</w:t>
            </w:r>
          </w:p>
        </w:tc>
        <w:tc>
          <w:tcPr>
            <w:tcW w:w="1890" w:type="dxa"/>
          </w:tcPr>
          <w:p w:rsidR="008334D6" w:rsidRPr="00EE76F8" w:rsidRDefault="008334D6" w:rsidP="00A2457B">
            <w:pPr>
              <w:rPr>
                <w:rFonts w:ascii="Calibri" w:hAnsi="Calibri"/>
                <w:sz w:val="18"/>
              </w:rPr>
            </w:pPr>
            <w:smartTag w:uri="urn:schemas-microsoft-com:office:smarttags" w:element="PersonName">
              <w:r w:rsidRPr="00EE76F8">
                <w:rPr>
                  <w:rFonts w:ascii="Calibri" w:hAnsi="Calibri"/>
                  <w:sz w:val="18"/>
                </w:rPr>
                <w:t>Ashwin Jayaprakash</w:t>
              </w:r>
            </w:smartTag>
          </w:p>
        </w:tc>
        <w:tc>
          <w:tcPr>
            <w:tcW w:w="1350" w:type="dxa"/>
          </w:tcPr>
          <w:p w:rsidR="008334D6" w:rsidRPr="00EE76F8" w:rsidRDefault="008334D6" w:rsidP="00A2457B">
            <w:pPr>
              <w:rPr>
                <w:rFonts w:ascii="Calibri" w:hAnsi="Calibri"/>
                <w:sz w:val="18"/>
              </w:rPr>
            </w:pPr>
            <w:r w:rsidRPr="00EE76F8">
              <w:rPr>
                <w:rFonts w:ascii="Calibri" w:hAnsi="Calibri"/>
                <w:sz w:val="18"/>
              </w:rPr>
              <w:t>11/4/2009</w:t>
            </w:r>
          </w:p>
        </w:tc>
        <w:tc>
          <w:tcPr>
            <w:tcW w:w="4518" w:type="dxa"/>
          </w:tcPr>
          <w:p w:rsidR="008334D6" w:rsidRPr="00EE76F8" w:rsidRDefault="008334D6" w:rsidP="00A2457B">
            <w:pPr>
              <w:rPr>
                <w:rFonts w:ascii="Calibri" w:hAnsi="Calibri"/>
                <w:sz w:val="18"/>
              </w:rPr>
            </w:pPr>
            <w:r w:rsidRPr="00EE76F8">
              <w:rPr>
                <w:rFonts w:ascii="Calibri" w:hAnsi="Calibri"/>
                <w:sz w:val="18"/>
              </w:rPr>
              <w:t>Initial version</w:t>
            </w:r>
          </w:p>
        </w:tc>
      </w:tr>
      <w:tr w:rsidR="008334D6" w:rsidRPr="008C4504" w:rsidTr="00EE76F8">
        <w:tc>
          <w:tcPr>
            <w:tcW w:w="1098" w:type="dxa"/>
          </w:tcPr>
          <w:p w:rsidR="008334D6" w:rsidRPr="00EE76F8" w:rsidRDefault="008334D6" w:rsidP="00A2457B">
            <w:pPr>
              <w:rPr>
                <w:rFonts w:ascii="Calibri" w:hAnsi="Calibri"/>
                <w:sz w:val="18"/>
              </w:rPr>
            </w:pPr>
            <w:r w:rsidRPr="00EE76F8">
              <w:rPr>
                <w:rFonts w:ascii="Calibri" w:hAnsi="Calibri"/>
                <w:sz w:val="18"/>
              </w:rPr>
              <w:t>0.2</w:t>
            </w:r>
          </w:p>
        </w:tc>
        <w:tc>
          <w:tcPr>
            <w:tcW w:w="1890" w:type="dxa"/>
          </w:tcPr>
          <w:p w:rsidR="008334D6" w:rsidRPr="00EE76F8" w:rsidRDefault="008334D6" w:rsidP="00A2457B">
            <w:pPr>
              <w:rPr>
                <w:rFonts w:ascii="Calibri" w:hAnsi="Calibri"/>
                <w:sz w:val="18"/>
              </w:rPr>
            </w:pPr>
            <w:smartTag w:uri="urn:schemas-microsoft-com:office:smarttags" w:element="PersonName">
              <w:r w:rsidRPr="00EE76F8">
                <w:rPr>
                  <w:rFonts w:ascii="Calibri" w:hAnsi="Calibri"/>
                  <w:sz w:val="18"/>
                </w:rPr>
                <w:t>Ashwin Jayaprakash</w:t>
              </w:r>
            </w:smartTag>
          </w:p>
        </w:tc>
        <w:tc>
          <w:tcPr>
            <w:tcW w:w="1350" w:type="dxa"/>
          </w:tcPr>
          <w:p w:rsidR="008334D6" w:rsidRPr="00EE76F8" w:rsidRDefault="008334D6" w:rsidP="00A2457B">
            <w:pPr>
              <w:rPr>
                <w:rFonts w:ascii="Calibri" w:hAnsi="Calibri"/>
                <w:sz w:val="18"/>
              </w:rPr>
            </w:pPr>
            <w:r w:rsidRPr="00EE76F8">
              <w:rPr>
                <w:rFonts w:ascii="Calibri" w:hAnsi="Calibri"/>
                <w:sz w:val="18"/>
              </w:rPr>
              <w:t>11/9/2009</w:t>
            </w:r>
          </w:p>
        </w:tc>
        <w:tc>
          <w:tcPr>
            <w:tcW w:w="4518" w:type="dxa"/>
          </w:tcPr>
          <w:p w:rsidR="008334D6" w:rsidRPr="00EE76F8" w:rsidRDefault="008334D6" w:rsidP="00A2457B">
            <w:pPr>
              <w:rPr>
                <w:rFonts w:ascii="Calibri" w:hAnsi="Calibri"/>
                <w:sz w:val="18"/>
              </w:rPr>
            </w:pPr>
            <w:r w:rsidRPr="00EE76F8">
              <w:rPr>
                <w:rFonts w:ascii="Calibri" w:hAnsi="Calibri"/>
                <w:sz w:val="18"/>
              </w:rPr>
              <w:t>Minor corrections</w:t>
            </w:r>
          </w:p>
        </w:tc>
      </w:tr>
      <w:tr w:rsidR="008334D6" w:rsidRPr="008C4504" w:rsidTr="00EE76F8">
        <w:tc>
          <w:tcPr>
            <w:tcW w:w="1098" w:type="dxa"/>
          </w:tcPr>
          <w:p w:rsidR="008334D6" w:rsidRPr="00EE76F8" w:rsidRDefault="008334D6" w:rsidP="00A2457B">
            <w:pPr>
              <w:rPr>
                <w:rFonts w:ascii="Calibri" w:hAnsi="Calibri"/>
                <w:sz w:val="18"/>
              </w:rPr>
            </w:pPr>
            <w:r w:rsidRPr="00EE76F8">
              <w:rPr>
                <w:rFonts w:ascii="Calibri" w:hAnsi="Calibri"/>
                <w:sz w:val="18"/>
              </w:rPr>
              <w:t>0.3</w:t>
            </w:r>
          </w:p>
        </w:tc>
        <w:tc>
          <w:tcPr>
            <w:tcW w:w="1890" w:type="dxa"/>
          </w:tcPr>
          <w:p w:rsidR="008334D6" w:rsidRPr="00EE76F8" w:rsidRDefault="008334D6" w:rsidP="00A2457B">
            <w:pPr>
              <w:rPr>
                <w:rFonts w:ascii="Calibri" w:hAnsi="Calibri"/>
                <w:sz w:val="18"/>
              </w:rPr>
            </w:pPr>
            <w:smartTag w:uri="urn:schemas-microsoft-com:office:smarttags" w:element="PersonName">
              <w:r w:rsidRPr="00EE76F8">
                <w:rPr>
                  <w:rFonts w:ascii="Calibri" w:hAnsi="Calibri"/>
                  <w:sz w:val="18"/>
                </w:rPr>
                <w:t>Ashwin Jayaprakash</w:t>
              </w:r>
            </w:smartTag>
          </w:p>
        </w:tc>
        <w:tc>
          <w:tcPr>
            <w:tcW w:w="1350" w:type="dxa"/>
          </w:tcPr>
          <w:p w:rsidR="008334D6" w:rsidRPr="00EE76F8" w:rsidRDefault="008334D6" w:rsidP="00A2457B">
            <w:pPr>
              <w:rPr>
                <w:rFonts w:ascii="Calibri" w:hAnsi="Calibri"/>
                <w:sz w:val="18"/>
              </w:rPr>
            </w:pPr>
            <w:r w:rsidRPr="00EE76F8">
              <w:rPr>
                <w:rFonts w:ascii="Calibri" w:hAnsi="Calibri"/>
                <w:sz w:val="18"/>
              </w:rPr>
              <w:t>11/19/2009</w:t>
            </w:r>
          </w:p>
        </w:tc>
        <w:tc>
          <w:tcPr>
            <w:tcW w:w="4518" w:type="dxa"/>
          </w:tcPr>
          <w:p w:rsidR="008334D6" w:rsidRPr="00EE76F8" w:rsidRDefault="008334D6" w:rsidP="00A2457B">
            <w:pPr>
              <w:rPr>
                <w:rFonts w:ascii="Calibri" w:hAnsi="Calibri"/>
                <w:sz w:val="18"/>
              </w:rPr>
            </w:pPr>
            <w:r w:rsidRPr="00EE76F8">
              <w:rPr>
                <w:rFonts w:ascii="Calibri" w:hAnsi="Calibri"/>
                <w:sz w:val="18"/>
              </w:rPr>
              <w:t>Grammar sample</w:t>
            </w:r>
          </w:p>
        </w:tc>
      </w:tr>
      <w:tr w:rsidR="008334D6" w:rsidRPr="008C4504" w:rsidTr="00EE76F8">
        <w:tc>
          <w:tcPr>
            <w:tcW w:w="1098" w:type="dxa"/>
          </w:tcPr>
          <w:p w:rsidR="008334D6" w:rsidRPr="00EE76F8" w:rsidRDefault="008334D6" w:rsidP="00A2457B">
            <w:pPr>
              <w:rPr>
                <w:rFonts w:ascii="Calibri" w:hAnsi="Calibri"/>
                <w:sz w:val="18"/>
              </w:rPr>
            </w:pPr>
            <w:r w:rsidRPr="00EE76F8">
              <w:rPr>
                <w:rFonts w:ascii="Calibri" w:hAnsi="Calibri"/>
                <w:sz w:val="18"/>
              </w:rPr>
              <w:t>0.4</w:t>
            </w:r>
          </w:p>
        </w:tc>
        <w:tc>
          <w:tcPr>
            <w:tcW w:w="1890" w:type="dxa"/>
          </w:tcPr>
          <w:p w:rsidR="008334D6" w:rsidRPr="00EE76F8" w:rsidRDefault="008334D6" w:rsidP="00A2457B">
            <w:pPr>
              <w:rPr>
                <w:rFonts w:ascii="Calibri" w:hAnsi="Calibri"/>
                <w:sz w:val="18"/>
              </w:rPr>
            </w:pPr>
            <w:smartTag w:uri="urn:schemas-microsoft-com:office:smarttags" w:element="PersonName">
              <w:r w:rsidRPr="00EE76F8">
                <w:rPr>
                  <w:rFonts w:ascii="Calibri" w:hAnsi="Calibri"/>
                  <w:sz w:val="18"/>
                </w:rPr>
                <w:t>Ashwin Jayaprakash</w:t>
              </w:r>
            </w:smartTag>
          </w:p>
        </w:tc>
        <w:tc>
          <w:tcPr>
            <w:tcW w:w="1350" w:type="dxa"/>
          </w:tcPr>
          <w:p w:rsidR="008334D6" w:rsidRPr="00EE76F8" w:rsidRDefault="008334D6" w:rsidP="00A2457B">
            <w:pPr>
              <w:rPr>
                <w:rFonts w:ascii="Calibri" w:hAnsi="Calibri"/>
                <w:sz w:val="18"/>
              </w:rPr>
            </w:pPr>
            <w:r w:rsidRPr="00EE76F8">
              <w:rPr>
                <w:rFonts w:ascii="Calibri" w:hAnsi="Calibri"/>
                <w:sz w:val="18"/>
              </w:rPr>
              <w:t>11/24/2009</w:t>
            </w:r>
          </w:p>
        </w:tc>
        <w:tc>
          <w:tcPr>
            <w:tcW w:w="4518" w:type="dxa"/>
          </w:tcPr>
          <w:p w:rsidR="008334D6" w:rsidRPr="00EE76F8" w:rsidRDefault="008334D6" w:rsidP="00A2457B">
            <w:pPr>
              <w:rPr>
                <w:rFonts w:ascii="Calibri" w:hAnsi="Calibri"/>
                <w:sz w:val="18"/>
              </w:rPr>
            </w:pPr>
            <w:r w:rsidRPr="00EE76F8">
              <w:rPr>
                <w:rFonts w:ascii="Calibri" w:hAnsi="Calibri"/>
                <w:sz w:val="18"/>
              </w:rPr>
              <w:t>Added EBNF and explained pattern clauses</w:t>
            </w:r>
          </w:p>
        </w:tc>
      </w:tr>
      <w:tr w:rsidR="008334D6" w:rsidRPr="008C4504" w:rsidTr="00EE76F8">
        <w:tc>
          <w:tcPr>
            <w:tcW w:w="1098" w:type="dxa"/>
          </w:tcPr>
          <w:p w:rsidR="008334D6" w:rsidRPr="00EE76F8" w:rsidRDefault="008334D6" w:rsidP="00A2457B">
            <w:pPr>
              <w:rPr>
                <w:rFonts w:ascii="Calibri" w:hAnsi="Calibri"/>
                <w:sz w:val="18"/>
              </w:rPr>
            </w:pPr>
            <w:r w:rsidRPr="00EE76F8">
              <w:rPr>
                <w:rFonts w:ascii="Calibri" w:hAnsi="Calibri"/>
                <w:sz w:val="18"/>
              </w:rPr>
              <w:t>0.5</w:t>
            </w:r>
          </w:p>
        </w:tc>
        <w:tc>
          <w:tcPr>
            <w:tcW w:w="1890" w:type="dxa"/>
          </w:tcPr>
          <w:p w:rsidR="008334D6" w:rsidRPr="00EE76F8" w:rsidRDefault="008334D6" w:rsidP="00A84A9E">
            <w:pPr>
              <w:rPr>
                <w:rFonts w:ascii="Calibri" w:hAnsi="Calibri"/>
                <w:sz w:val="18"/>
              </w:rPr>
            </w:pPr>
            <w:smartTag w:uri="urn:schemas-microsoft-com:office:smarttags" w:element="PersonName">
              <w:r w:rsidRPr="00EE76F8">
                <w:rPr>
                  <w:rFonts w:ascii="Calibri" w:hAnsi="Calibri"/>
                  <w:sz w:val="18"/>
                </w:rPr>
                <w:t>Ashwin Jayaprakash</w:t>
              </w:r>
            </w:smartTag>
          </w:p>
        </w:tc>
        <w:tc>
          <w:tcPr>
            <w:tcW w:w="1350" w:type="dxa"/>
          </w:tcPr>
          <w:p w:rsidR="008334D6" w:rsidRPr="00EE76F8" w:rsidRDefault="008334D6" w:rsidP="00A84A9E">
            <w:pPr>
              <w:rPr>
                <w:rFonts w:ascii="Calibri" w:hAnsi="Calibri"/>
                <w:sz w:val="18"/>
              </w:rPr>
            </w:pPr>
            <w:r w:rsidRPr="00EE76F8">
              <w:rPr>
                <w:rFonts w:ascii="Calibri" w:hAnsi="Calibri"/>
                <w:sz w:val="18"/>
              </w:rPr>
              <w:t>11/24/2009</w:t>
            </w:r>
          </w:p>
        </w:tc>
        <w:tc>
          <w:tcPr>
            <w:tcW w:w="4518" w:type="dxa"/>
          </w:tcPr>
          <w:p w:rsidR="008334D6" w:rsidRPr="00EE76F8" w:rsidRDefault="008334D6" w:rsidP="00A2457B">
            <w:pPr>
              <w:rPr>
                <w:rFonts w:ascii="Calibri" w:hAnsi="Calibri"/>
                <w:sz w:val="18"/>
              </w:rPr>
            </w:pPr>
            <w:r w:rsidRPr="00EE76F8">
              <w:rPr>
                <w:rFonts w:ascii="Calibri" w:hAnsi="Calibri"/>
                <w:sz w:val="18"/>
              </w:rPr>
              <w:t>Corrected syntax of examples</w:t>
            </w:r>
          </w:p>
        </w:tc>
      </w:tr>
      <w:tr w:rsidR="008334D6" w:rsidRPr="008C4504" w:rsidTr="00EE76F8">
        <w:tc>
          <w:tcPr>
            <w:tcW w:w="1098" w:type="dxa"/>
          </w:tcPr>
          <w:p w:rsidR="008334D6" w:rsidRPr="00EE76F8" w:rsidRDefault="008334D6" w:rsidP="00A2457B">
            <w:pPr>
              <w:rPr>
                <w:rFonts w:ascii="Calibri" w:hAnsi="Calibri"/>
                <w:sz w:val="18"/>
              </w:rPr>
            </w:pPr>
            <w:r w:rsidRPr="00EE76F8">
              <w:rPr>
                <w:rFonts w:ascii="Calibri" w:hAnsi="Calibri"/>
                <w:sz w:val="18"/>
              </w:rPr>
              <w:t>0.6</w:t>
            </w:r>
          </w:p>
        </w:tc>
        <w:tc>
          <w:tcPr>
            <w:tcW w:w="1890" w:type="dxa"/>
          </w:tcPr>
          <w:p w:rsidR="008334D6" w:rsidRPr="00EE76F8" w:rsidRDefault="008334D6" w:rsidP="00A84A9E">
            <w:pPr>
              <w:rPr>
                <w:rFonts w:ascii="Calibri" w:hAnsi="Calibri"/>
                <w:sz w:val="18"/>
              </w:rPr>
            </w:pPr>
            <w:smartTag w:uri="urn:schemas-microsoft-com:office:smarttags" w:element="PersonName">
              <w:r w:rsidRPr="00EE76F8">
                <w:rPr>
                  <w:rFonts w:ascii="Calibri" w:hAnsi="Calibri"/>
                  <w:sz w:val="18"/>
                </w:rPr>
                <w:t>Ashwin Jayaprakash</w:t>
              </w:r>
            </w:smartTag>
          </w:p>
        </w:tc>
        <w:tc>
          <w:tcPr>
            <w:tcW w:w="1350" w:type="dxa"/>
          </w:tcPr>
          <w:p w:rsidR="008334D6" w:rsidRPr="00EE76F8" w:rsidRDefault="008334D6" w:rsidP="00A84A9E">
            <w:pPr>
              <w:rPr>
                <w:rFonts w:ascii="Calibri" w:hAnsi="Calibri"/>
                <w:sz w:val="18"/>
              </w:rPr>
            </w:pPr>
            <w:r w:rsidRPr="00EE76F8">
              <w:rPr>
                <w:rFonts w:ascii="Calibri" w:hAnsi="Calibri"/>
                <w:sz w:val="18"/>
              </w:rPr>
              <w:t>12/11/2009</w:t>
            </w:r>
          </w:p>
        </w:tc>
        <w:tc>
          <w:tcPr>
            <w:tcW w:w="4518" w:type="dxa"/>
          </w:tcPr>
          <w:p w:rsidR="008334D6" w:rsidRPr="00EE76F8" w:rsidRDefault="008334D6" w:rsidP="00A2457B">
            <w:pPr>
              <w:rPr>
                <w:rFonts w:ascii="Calibri" w:hAnsi="Calibri"/>
                <w:sz w:val="18"/>
              </w:rPr>
            </w:pPr>
            <w:r w:rsidRPr="00EE76F8">
              <w:rPr>
                <w:rFonts w:ascii="Calibri" w:hAnsi="Calibri"/>
                <w:sz w:val="18"/>
              </w:rPr>
              <w:t>Confirmed shipment aggregation example works</w:t>
            </w:r>
          </w:p>
        </w:tc>
      </w:tr>
      <w:tr w:rsidR="008334D6" w:rsidRPr="008C4504" w:rsidTr="00932A0E">
        <w:trPr>
          <w:ins w:id="0" w:author="IT Services" w:date="2010-01-20T14:11:00Z"/>
        </w:trPr>
        <w:tc>
          <w:tcPr>
            <w:tcW w:w="1098" w:type="dxa"/>
          </w:tcPr>
          <w:p w:rsidR="008334D6" w:rsidRPr="00EE76F8" w:rsidRDefault="008334D6" w:rsidP="004501EE">
            <w:pPr>
              <w:rPr>
                <w:ins w:id="1" w:author="IT Services" w:date="2010-01-20T14:11:00Z"/>
                <w:rFonts w:ascii="Calibri" w:hAnsi="Calibri"/>
                <w:sz w:val="18"/>
              </w:rPr>
            </w:pPr>
            <w:ins w:id="2" w:author="IT Services" w:date="2010-01-20T14:11:00Z">
              <w:r w:rsidRPr="00EE76F8">
                <w:rPr>
                  <w:rFonts w:ascii="Calibri" w:hAnsi="Calibri"/>
                  <w:sz w:val="18"/>
                </w:rPr>
                <w:t>0.</w:t>
              </w:r>
              <w:r>
                <w:rPr>
                  <w:rFonts w:ascii="Calibri" w:hAnsi="Calibri"/>
                  <w:sz w:val="18"/>
                </w:rPr>
                <w:t>7</w:t>
              </w:r>
            </w:ins>
          </w:p>
        </w:tc>
        <w:tc>
          <w:tcPr>
            <w:tcW w:w="1890" w:type="dxa"/>
          </w:tcPr>
          <w:p w:rsidR="008334D6" w:rsidRPr="00EE76F8" w:rsidRDefault="008334D6" w:rsidP="004501EE">
            <w:pPr>
              <w:rPr>
                <w:ins w:id="3" w:author="IT Services" w:date="2010-01-20T14:11:00Z"/>
                <w:rFonts w:ascii="Calibri" w:hAnsi="Calibri"/>
                <w:sz w:val="18"/>
              </w:rPr>
            </w:pPr>
            <w:smartTag w:uri="urn:schemas-microsoft-com:office:smarttags" w:element="PersonName">
              <w:ins w:id="4" w:author="IT Services" w:date="2010-01-20T14:11:00Z">
                <w:r>
                  <w:rPr>
                    <w:rFonts w:ascii="Calibri" w:hAnsi="Calibri"/>
                    <w:sz w:val="18"/>
                  </w:rPr>
                  <w:t>Anil Jeswani</w:t>
                </w:r>
              </w:ins>
            </w:smartTag>
          </w:p>
        </w:tc>
        <w:tc>
          <w:tcPr>
            <w:tcW w:w="1350" w:type="dxa"/>
          </w:tcPr>
          <w:p w:rsidR="008334D6" w:rsidRPr="00EE76F8" w:rsidRDefault="008334D6" w:rsidP="004501EE">
            <w:pPr>
              <w:rPr>
                <w:ins w:id="5" w:author="IT Services" w:date="2010-01-20T14:11:00Z"/>
                <w:rFonts w:ascii="Calibri" w:hAnsi="Calibri"/>
                <w:sz w:val="18"/>
              </w:rPr>
            </w:pPr>
            <w:ins w:id="6" w:author="IT Services" w:date="2010-01-20T14:11:00Z">
              <w:r>
                <w:rPr>
                  <w:rFonts w:ascii="Calibri" w:hAnsi="Calibri"/>
                  <w:sz w:val="18"/>
                </w:rPr>
                <w:t>1/20/2010</w:t>
              </w:r>
            </w:ins>
          </w:p>
        </w:tc>
        <w:tc>
          <w:tcPr>
            <w:tcW w:w="4518" w:type="dxa"/>
          </w:tcPr>
          <w:p w:rsidR="008334D6" w:rsidRPr="00EE76F8" w:rsidRDefault="008334D6" w:rsidP="004501EE">
            <w:pPr>
              <w:rPr>
                <w:ins w:id="7" w:author="IT Services" w:date="2010-01-20T14:11:00Z"/>
                <w:rFonts w:ascii="Calibri" w:hAnsi="Calibri"/>
                <w:sz w:val="18"/>
              </w:rPr>
            </w:pPr>
            <w:ins w:id="8" w:author="IT Services" w:date="2010-01-20T14:11:00Z">
              <w:r>
                <w:rPr>
                  <w:rFonts w:ascii="Calibri" w:hAnsi="Calibri"/>
                  <w:sz w:val="18"/>
                </w:rPr>
                <w:t>Corrections to grammar syntax</w:t>
              </w:r>
            </w:ins>
          </w:p>
        </w:tc>
      </w:tr>
      <w:tr w:rsidR="008334D6" w:rsidRPr="008C4504" w:rsidTr="000B5E67">
        <w:trPr>
          <w:ins w:id="9" w:author="IT Services" w:date="2010-02-09T15:26:00Z"/>
        </w:trPr>
        <w:tc>
          <w:tcPr>
            <w:tcW w:w="1098" w:type="dxa"/>
          </w:tcPr>
          <w:p w:rsidR="008334D6" w:rsidRPr="00EE76F8" w:rsidRDefault="008334D6" w:rsidP="008C20D8">
            <w:pPr>
              <w:rPr>
                <w:ins w:id="10" w:author="IT Services" w:date="2010-02-09T15:26:00Z"/>
                <w:rFonts w:ascii="Calibri" w:hAnsi="Calibri"/>
                <w:sz w:val="18"/>
              </w:rPr>
            </w:pPr>
            <w:ins w:id="11" w:author="IT Services" w:date="2010-02-09T15:26:00Z">
              <w:r w:rsidRPr="00EE76F8">
                <w:rPr>
                  <w:rFonts w:ascii="Calibri" w:hAnsi="Calibri"/>
                  <w:sz w:val="18"/>
                </w:rPr>
                <w:t>0.</w:t>
              </w:r>
              <w:r>
                <w:rPr>
                  <w:rFonts w:ascii="Calibri" w:hAnsi="Calibri"/>
                  <w:sz w:val="18"/>
                </w:rPr>
                <w:t>8</w:t>
              </w:r>
            </w:ins>
          </w:p>
        </w:tc>
        <w:tc>
          <w:tcPr>
            <w:tcW w:w="1890" w:type="dxa"/>
          </w:tcPr>
          <w:p w:rsidR="008334D6" w:rsidRPr="00EE76F8" w:rsidRDefault="008334D6" w:rsidP="008C20D8">
            <w:pPr>
              <w:rPr>
                <w:ins w:id="12" w:author="IT Services" w:date="2010-02-09T15:26:00Z"/>
                <w:rFonts w:ascii="Calibri" w:hAnsi="Calibri"/>
                <w:sz w:val="18"/>
              </w:rPr>
            </w:pPr>
            <w:smartTag w:uri="urn:schemas-microsoft-com:office:smarttags" w:element="PersonName">
              <w:ins w:id="13" w:author="IT Services" w:date="2010-02-09T15:26:00Z">
                <w:r>
                  <w:rPr>
                    <w:rFonts w:ascii="Calibri" w:hAnsi="Calibri"/>
                    <w:sz w:val="18"/>
                  </w:rPr>
                  <w:t>Anil Jeswani</w:t>
                </w:r>
              </w:ins>
            </w:smartTag>
          </w:p>
        </w:tc>
        <w:tc>
          <w:tcPr>
            <w:tcW w:w="1350" w:type="dxa"/>
          </w:tcPr>
          <w:p w:rsidR="008334D6" w:rsidRPr="00EE76F8" w:rsidRDefault="008334D6" w:rsidP="008C20D8">
            <w:pPr>
              <w:rPr>
                <w:ins w:id="14" w:author="IT Services" w:date="2010-02-09T15:26:00Z"/>
                <w:rFonts w:ascii="Calibri" w:hAnsi="Calibri"/>
                <w:sz w:val="18"/>
              </w:rPr>
            </w:pPr>
            <w:ins w:id="15" w:author="IT Services" w:date="2010-02-09T15:26:00Z">
              <w:r>
                <w:rPr>
                  <w:rFonts w:ascii="Calibri" w:hAnsi="Calibri"/>
                  <w:sz w:val="18"/>
                </w:rPr>
                <w:t>2/9/2010</w:t>
              </w:r>
            </w:ins>
          </w:p>
        </w:tc>
        <w:tc>
          <w:tcPr>
            <w:tcW w:w="4518" w:type="dxa"/>
          </w:tcPr>
          <w:p w:rsidR="008334D6" w:rsidRPr="00EE76F8" w:rsidRDefault="008334D6" w:rsidP="008C20D8">
            <w:pPr>
              <w:rPr>
                <w:ins w:id="16" w:author="IT Services" w:date="2010-02-09T15:26:00Z"/>
                <w:rFonts w:ascii="Calibri" w:hAnsi="Calibri"/>
                <w:sz w:val="18"/>
              </w:rPr>
            </w:pPr>
            <w:ins w:id="17" w:author="IT Services" w:date="2010-02-09T15:26:00Z">
              <w:r>
                <w:rPr>
                  <w:rFonts w:ascii="Calibri" w:hAnsi="Calibri"/>
                  <w:sz w:val="18"/>
                </w:rPr>
                <w:t>Added description of $date and $dateTime functions</w:t>
              </w:r>
            </w:ins>
          </w:p>
        </w:tc>
      </w:tr>
    </w:tbl>
    <w:p w:rsidR="008334D6" w:rsidRDefault="008334D6">
      <w:r>
        <w:br w:type="page"/>
      </w:r>
    </w:p>
    <w:p w:rsidR="008334D6" w:rsidRPr="00FD7348" w:rsidRDefault="008334D6" w:rsidP="00FD7348">
      <w:pPr>
        <w:pStyle w:val="SubHeader"/>
      </w:pPr>
      <w:r w:rsidRPr="00FD7348">
        <w:t>What and Why</w:t>
      </w:r>
    </w:p>
    <w:p w:rsidR="008334D6" w:rsidRDefault="008334D6"/>
    <w:p w:rsidR="008334D6" w:rsidRDefault="008334D6">
      <w:r>
        <w:t xml:space="preserve">It is a feature in BusinessEvents. </w:t>
      </w:r>
    </w:p>
    <w:p w:rsidR="008334D6" w:rsidRDefault="008334D6"/>
    <w:p w:rsidR="008334D6" w:rsidRDefault="008334D6">
      <w:r>
        <w:t>It is an easy to use framework to solve some of the simpler and more commonly occurring problems in BE/Complex Event Processing such as:</w:t>
      </w:r>
    </w:p>
    <w:p w:rsidR="008334D6" w:rsidRDefault="008334D6">
      <w:pPr>
        <w:numPr>
          <w:ilvl w:val="0"/>
          <w:numId w:val="1"/>
          <w:numberingChange w:id="18" w:author="IT Services" w:date="2010-01-20T14:10:00Z" w:original=""/>
        </w:numPr>
      </w:pPr>
      <w:r>
        <w:t>Patterns in event streams</w:t>
      </w:r>
    </w:p>
    <w:p w:rsidR="008334D6" w:rsidRDefault="008334D6">
      <w:pPr>
        <w:numPr>
          <w:ilvl w:val="0"/>
          <w:numId w:val="1"/>
          <w:numberingChange w:id="19" w:author="IT Services" w:date="2010-01-20T14:10:00Z" w:original=""/>
        </w:numPr>
      </w:pPr>
      <w:r>
        <w:t>Correlation across event streams</w:t>
      </w:r>
    </w:p>
    <w:p w:rsidR="008334D6" w:rsidRDefault="008334D6">
      <w:pPr>
        <w:numPr>
          <w:ilvl w:val="0"/>
          <w:numId w:val="1"/>
          <w:numberingChange w:id="20" w:author="IT Services" w:date="2010-01-20T14:10:00Z" w:original=""/>
        </w:numPr>
      </w:pPr>
      <w:r>
        <w:t>Temporal/Time based event sequence recognition</w:t>
      </w:r>
    </w:p>
    <w:p w:rsidR="008334D6" w:rsidRDefault="008334D6">
      <w:pPr>
        <w:numPr>
          <w:ilvl w:val="0"/>
          <w:numId w:val="1"/>
          <w:numberingChange w:id="21" w:author="IT Services" w:date="2010-01-20T14:10:00Z" w:original=""/>
        </w:numPr>
      </w:pPr>
      <w:r>
        <w:t>Duplicate event suppression</w:t>
      </w:r>
    </w:p>
    <w:p w:rsidR="008334D6" w:rsidRDefault="008334D6">
      <w:pPr>
        <w:numPr>
          <w:ilvl w:val="0"/>
          <w:numId w:val="1"/>
          <w:numberingChange w:id="22" w:author="IT Services" w:date="2010-01-20T14:10:00Z" w:original=""/>
        </w:numPr>
      </w:pPr>
      <w:r>
        <w:t>Store and Forward</w:t>
      </w:r>
    </w:p>
    <w:p w:rsidR="008334D6" w:rsidRDefault="008334D6"/>
    <w:p w:rsidR="008334D6" w:rsidRDefault="008334D6">
      <w:r>
        <w:t>It integrates neatly with the other features in BE. It complements the Rule processing and Query processing features.</w:t>
      </w:r>
    </w:p>
    <w:p w:rsidR="008334D6" w:rsidRDefault="008334D6"/>
    <w:p w:rsidR="008334D6" w:rsidRDefault="008334D6" w:rsidP="00FD7348">
      <w:pPr>
        <w:pStyle w:val="SubHeader"/>
      </w:pPr>
      <w:r>
        <w:t>What it is not</w:t>
      </w:r>
    </w:p>
    <w:p w:rsidR="008334D6" w:rsidRDefault="008334D6"/>
    <w:p w:rsidR="008334D6" w:rsidRDefault="008334D6">
      <w:r>
        <w:t>It is not a meant to do Process modeling nor replace State-machines nor perform event search/querying.</w:t>
      </w:r>
    </w:p>
    <w:p w:rsidR="008334D6" w:rsidRDefault="008334D6"/>
    <w:p w:rsidR="008334D6" w:rsidRDefault="008334D6">
      <w:r>
        <w:t>It is not a replacement for Rules or Queries or Database or Cache or Messaging.</w:t>
      </w:r>
    </w:p>
    <w:p w:rsidR="008334D6" w:rsidRDefault="008334D6"/>
    <w:p w:rsidR="008334D6" w:rsidRDefault="008334D6">
      <w:r>
        <w:t>It does not discover new patterns but recognizes predefined event patterns.</w:t>
      </w:r>
    </w:p>
    <w:p w:rsidR="008334D6" w:rsidRDefault="008334D6">
      <w:r>
        <w:br w:type="page"/>
      </w:r>
    </w:p>
    <w:p w:rsidR="008334D6" w:rsidRDefault="008334D6" w:rsidP="00FD7348">
      <w:pPr>
        <w:pStyle w:val="SubHeader"/>
      </w:pPr>
      <w:r>
        <w:t>Quick introduction</w:t>
      </w:r>
    </w:p>
    <w:p w:rsidR="008334D6" w:rsidRDefault="008334D6"/>
    <w:p w:rsidR="008334D6" w:rsidRDefault="008334D6">
      <w:r>
        <w:t>This feature is composed of 2 parts:</w:t>
      </w:r>
    </w:p>
    <w:p w:rsidR="008334D6" w:rsidRDefault="008334D6" w:rsidP="00C77883">
      <w:pPr>
        <w:numPr>
          <w:ilvl w:val="0"/>
          <w:numId w:val="2"/>
          <w:numberingChange w:id="23" w:author="IT Services" w:date="2010-01-20T14:10:00Z" w:original=""/>
        </w:numPr>
      </w:pPr>
      <w:r>
        <w:t>Pattern description language</w:t>
      </w:r>
    </w:p>
    <w:p w:rsidR="008334D6" w:rsidRDefault="008334D6">
      <w:pPr>
        <w:numPr>
          <w:ilvl w:val="0"/>
          <w:numId w:val="2"/>
          <w:numberingChange w:id="24" w:author="IT Services" w:date="2010-01-20T14:10:00Z" w:original=""/>
        </w:numPr>
      </w:pPr>
      <w:r>
        <w:t>API and Catalog functions</w:t>
      </w:r>
    </w:p>
    <w:p w:rsidR="008334D6" w:rsidRDefault="008334D6">
      <w:pPr>
        <w:numPr>
          <w:ilvl w:val="1"/>
          <w:numId w:val="2"/>
          <w:numberingChange w:id="25" w:author="IT Services" w:date="2010-01-20T14:10:00Z" w:original="o"/>
        </w:numPr>
      </w:pPr>
      <w:r>
        <w:t>Design-time</w:t>
      </w:r>
    </w:p>
    <w:p w:rsidR="008334D6" w:rsidRDefault="008334D6">
      <w:pPr>
        <w:numPr>
          <w:ilvl w:val="1"/>
          <w:numId w:val="2"/>
          <w:numberingChange w:id="26" w:author="IT Services" w:date="2010-01-20T14:10:00Z" w:original="o"/>
        </w:numPr>
      </w:pPr>
      <w:r>
        <w:t>Run-time</w:t>
      </w:r>
    </w:p>
    <w:p w:rsidR="008334D6" w:rsidRDefault="008334D6"/>
    <w:p w:rsidR="008334D6" w:rsidRDefault="008334D6">
      <w:r>
        <w:t>The (language) event pattern is described in a form that looks like a combination of SQL and Regular Expressions.</w:t>
      </w:r>
    </w:p>
    <w:p w:rsidR="008334D6" w:rsidRDefault="008334D6"/>
    <w:p w:rsidR="008334D6" w:rsidRPr="002E6F09" w:rsidRDefault="008334D6" w:rsidP="00DD4FCC">
      <w:pPr>
        <w:pStyle w:val="SimpleHeader"/>
      </w:pPr>
      <w:r w:rsidRPr="002E6F09">
        <w:t>Simple example</w:t>
      </w:r>
    </w:p>
    <w:p w:rsidR="008334D6" w:rsidRDefault="008334D6"/>
    <w:p w:rsidR="008334D6" w:rsidRPr="00A7173F" w:rsidRDefault="008334D6" w:rsidP="00A7173F">
      <w:pPr>
        <w:pStyle w:val="TodoAlert"/>
      </w:pPr>
      <w:r>
        <w:t xml:space="preserve">See </w:t>
      </w:r>
      <w:r w:rsidRPr="00A7173F">
        <w:t>grammar section for full grammar</w:t>
      </w:r>
    </w:p>
    <w:p w:rsidR="008334D6" w:rsidRDefault="008334D6"/>
    <w:p w:rsidR="008334D6" w:rsidRDefault="008334D6">
      <w:r>
        <w:t>A typical example would look like this:</w:t>
      </w:r>
    </w:p>
    <w:p w:rsidR="008334D6" w:rsidRDefault="008334D6"/>
    <w:p w:rsidR="008334D6" w:rsidRPr="00A7173F" w:rsidRDefault="008334D6" w:rsidP="00A7173F">
      <w:pPr>
        <w:pStyle w:val="TodoAlert"/>
      </w:pPr>
      <w:r>
        <w:t>V</w:t>
      </w:r>
      <w:r w:rsidRPr="00A7173F">
        <w:t>erify syntax</w:t>
      </w:r>
    </w:p>
    <w:p w:rsidR="008334D6" w:rsidRDefault="008334D6" w:rsidP="00C70983">
      <w:pPr>
        <w:pStyle w:val="Code"/>
      </w:pPr>
      <w:r>
        <w:t>define pattern /OrderTracker</w:t>
      </w:r>
    </w:p>
    <w:p w:rsidR="008334D6" w:rsidRDefault="008334D6" w:rsidP="00C70983">
      <w:pPr>
        <w:pStyle w:val="Code"/>
      </w:pPr>
      <w:r>
        <w:t>using /Order as order</w:t>
      </w:r>
      <w:del w:id="27" w:author="IT Services" w:date="2010-01-20T14:12:00Z">
        <w:r w:rsidDel="00932A0E">
          <w:delText xml:space="preserve">, </w:delText>
        </w:r>
      </w:del>
      <w:ins w:id="28" w:author="IT Services" w:date="2010-01-20T14:12:00Z">
        <w:r>
          <w:t xml:space="preserve"> and </w:t>
        </w:r>
      </w:ins>
      <w:r>
        <w:t>/Fulfillment as fulfillment</w:t>
      </w:r>
      <w:del w:id="29" w:author="IT Services" w:date="2010-01-20T14:12:00Z">
        <w:r w:rsidDel="00932A0E">
          <w:delText xml:space="preserve">, </w:delText>
        </w:r>
      </w:del>
      <w:ins w:id="30" w:author="IT Services" w:date="2010-01-20T14:12:00Z">
        <w:r>
          <w:t xml:space="preserve"> and </w:t>
        </w:r>
      </w:ins>
      <w:r>
        <w:t>/Shipment as shipment</w:t>
      </w:r>
    </w:p>
    <w:p w:rsidR="008334D6" w:rsidRDefault="008334D6" w:rsidP="00C70983">
      <w:pPr>
        <w:pStyle w:val="Code"/>
      </w:pPr>
      <w:r>
        <w:t>with</w:t>
      </w:r>
    </w:p>
    <w:p w:rsidR="008334D6" w:rsidRDefault="008334D6" w:rsidP="00C70983">
      <w:pPr>
        <w:pStyle w:val="Code"/>
      </w:pPr>
      <w:r>
        <w:t xml:space="preserve">          order.customerId </w:t>
      </w:r>
    </w:p>
    <w:p w:rsidR="008334D6" w:rsidRDefault="008334D6" w:rsidP="00C70983">
      <w:pPr>
        <w:pStyle w:val="Code"/>
      </w:pPr>
      <w:r>
        <w:t xml:space="preserve">          and fulfillment.customerId</w:t>
      </w:r>
    </w:p>
    <w:p w:rsidR="008334D6" w:rsidRDefault="008334D6" w:rsidP="00EB60A5">
      <w:pPr>
        <w:pStyle w:val="Code"/>
      </w:pPr>
      <w:r>
        <w:t xml:space="preserve">          and shipment.customerId</w:t>
      </w:r>
    </w:p>
    <w:p w:rsidR="008334D6" w:rsidRDefault="008334D6" w:rsidP="00C70983">
      <w:pPr>
        <w:pStyle w:val="Code"/>
      </w:pPr>
      <w:r>
        <w:t xml:space="preserve">starts with order </w:t>
      </w:r>
    </w:p>
    <w:p w:rsidR="008334D6" w:rsidRDefault="008334D6" w:rsidP="00C70983">
      <w:pPr>
        <w:pStyle w:val="Code"/>
      </w:pPr>
      <w:r>
        <w:t xml:space="preserve">then fulfillment </w:t>
      </w:r>
    </w:p>
    <w:p w:rsidR="008334D6" w:rsidRDefault="008334D6" w:rsidP="00C70983">
      <w:pPr>
        <w:pStyle w:val="Code"/>
      </w:pPr>
      <w:r>
        <w:t>then shipment</w:t>
      </w:r>
    </w:p>
    <w:p w:rsidR="008334D6" w:rsidRDefault="008334D6"/>
    <w:p w:rsidR="008334D6" w:rsidRDefault="008334D6">
      <w:r>
        <w:t>This example demonstrates a simple way to correlate events across 3 different streams. The pattern listens to all 3 event streams (</w:t>
      </w:r>
      <w:r w:rsidRPr="00641BF0">
        <w:t xml:space="preserve">Order, </w:t>
      </w:r>
      <w:smartTag w:uri="urn:schemas-microsoft-com:office:smarttags" w:element="PersonName">
        <w:r w:rsidRPr="00641BF0">
          <w:t>Fulfillment</w:t>
        </w:r>
      </w:smartTag>
      <w:r>
        <w:t xml:space="preserve"> and</w:t>
      </w:r>
      <w:r w:rsidRPr="00641BF0">
        <w:t xml:space="preserve"> Shipment</w:t>
      </w:r>
      <w:r>
        <w:t xml:space="preserve">) and raises an alert if they occur in the order specified - </w:t>
      </w:r>
      <w:r w:rsidRPr="00641BF0">
        <w:t xml:space="preserve">Order, </w:t>
      </w:r>
      <w:smartTag w:uri="urn:schemas-microsoft-com:office:smarttags" w:element="PersonName">
        <w:r w:rsidRPr="00641BF0">
          <w:t>Fulfillment</w:t>
        </w:r>
      </w:smartTag>
      <w:r>
        <w:t xml:space="preserve"> and</w:t>
      </w:r>
      <w:r w:rsidRPr="00641BF0">
        <w:t xml:space="preserve"> </w:t>
      </w:r>
      <w:r>
        <w:t xml:space="preserve">then </w:t>
      </w:r>
      <w:r w:rsidRPr="00641BF0">
        <w:t>Shipment</w:t>
      </w:r>
      <w:r>
        <w:t>.</w:t>
      </w:r>
    </w:p>
    <w:p w:rsidR="008334D6" w:rsidRDefault="008334D6"/>
    <w:p w:rsidR="008334D6" w:rsidRPr="00572BC2" w:rsidRDefault="008334D6" w:rsidP="00572BC2">
      <w:pPr>
        <w:pStyle w:val="TodoAlert"/>
      </w:pPr>
      <w:r>
        <w:t>See pattern output listener/notification functions</w:t>
      </w:r>
    </w:p>
    <w:p w:rsidR="008334D6" w:rsidRDefault="008334D6"/>
    <w:p w:rsidR="008334D6" w:rsidRDefault="008334D6">
      <w:r>
        <w:br w:type="page"/>
      </w:r>
    </w:p>
    <w:p w:rsidR="008334D6" w:rsidRDefault="008334D6" w:rsidP="0011401F">
      <w:pPr>
        <w:pStyle w:val="SubHeader"/>
      </w:pPr>
      <w:r>
        <w:t>Similarities and Differences (between Patterns, Rules and Queries)</w:t>
      </w:r>
    </w:p>
    <w:p w:rsidR="008334D6" w:rsidRDefault="008334D6"/>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tblPr>
      <w:tblGrid>
        <w:gridCol w:w="2952"/>
        <w:gridCol w:w="2952"/>
        <w:gridCol w:w="2952"/>
      </w:tblGrid>
      <w:tr w:rsidR="008334D6" w:rsidRPr="008C4504" w:rsidTr="00EE76F8">
        <w:tc>
          <w:tcPr>
            <w:tcW w:w="2952" w:type="dxa"/>
            <w:tcBorders>
              <w:top w:val="single" w:sz="4" w:space="0" w:color="auto"/>
              <w:left w:val="single" w:sz="4" w:space="0" w:color="auto"/>
              <w:bottom w:val="single" w:sz="4" w:space="0" w:color="auto"/>
              <w:right w:val="single" w:sz="4" w:space="0" w:color="auto"/>
            </w:tcBorders>
          </w:tcPr>
          <w:p w:rsidR="008334D6" w:rsidRPr="00EE76F8" w:rsidRDefault="008334D6">
            <w:pPr>
              <w:rPr>
                <w:rFonts w:ascii="Calibri" w:hAnsi="Calibri"/>
                <w:b/>
                <w:sz w:val="18"/>
              </w:rPr>
            </w:pPr>
            <w:r w:rsidRPr="00EE76F8">
              <w:rPr>
                <w:rFonts w:ascii="Calibri" w:hAnsi="Calibri"/>
                <w:b/>
                <w:sz w:val="18"/>
              </w:rPr>
              <w:t>Pattern</w:t>
            </w:r>
          </w:p>
        </w:tc>
        <w:tc>
          <w:tcPr>
            <w:tcW w:w="2952" w:type="dxa"/>
            <w:tcBorders>
              <w:top w:val="single" w:sz="4" w:space="0" w:color="auto"/>
              <w:left w:val="single" w:sz="4" w:space="0" w:color="auto"/>
              <w:bottom w:val="single" w:sz="4" w:space="0" w:color="auto"/>
              <w:right w:val="single" w:sz="4" w:space="0" w:color="auto"/>
            </w:tcBorders>
          </w:tcPr>
          <w:p w:rsidR="008334D6" w:rsidRPr="00EE76F8" w:rsidRDefault="008334D6">
            <w:pPr>
              <w:rPr>
                <w:rFonts w:ascii="Calibri" w:hAnsi="Calibri"/>
                <w:b/>
                <w:sz w:val="18"/>
              </w:rPr>
            </w:pPr>
            <w:r w:rsidRPr="00EE76F8">
              <w:rPr>
                <w:rFonts w:ascii="Calibri" w:hAnsi="Calibri"/>
                <w:b/>
                <w:sz w:val="18"/>
              </w:rPr>
              <w:t>Rules &amp; Statemachines</w:t>
            </w:r>
          </w:p>
        </w:tc>
        <w:tc>
          <w:tcPr>
            <w:tcW w:w="2952" w:type="dxa"/>
            <w:tcBorders>
              <w:top w:val="single" w:sz="4" w:space="0" w:color="auto"/>
              <w:left w:val="single" w:sz="4" w:space="0" w:color="auto"/>
              <w:bottom w:val="single" w:sz="4" w:space="0" w:color="auto"/>
              <w:right w:val="single" w:sz="4" w:space="0" w:color="auto"/>
            </w:tcBorders>
          </w:tcPr>
          <w:p w:rsidR="008334D6" w:rsidRPr="00EE76F8" w:rsidRDefault="008334D6">
            <w:pPr>
              <w:rPr>
                <w:rFonts w:ascii="Calibri" w:hAnsi="Calibri"/>
                <w:b/>
                <w:sz w:val="18"/>
              </w:rPr>
            </w:pPr>
            <w:r w:rsidRPr="00EE76F8">
              <w:rPr>
                <w:rFonts w:ascii="Calibri" w:hAnsi="Calibri"/>
                <w:b/>
                <w:sz w:val="18"/>
              </w:rPr>
              <w:t>Continuous Queries</w:t>
            </w:r>
          </w:p>
        </w:tc>
      </w:tr>
      <w:tr w:rsidR="008334D6" w:rsidRPr="008C4504" w:rsidTr="00EE76F8">
        <w:tc>
          <w:tcPr>
            <w:tcW w:w="2952" w:type="dxa"/>
          </w:tcPr>
          <w:p w:rsidR="008334D6" w:rsidRPr="00EE76F8" w:rsidRDefault="008334D6">
            <w:pPr>
              <w:rPr>
                <w:rFonts w:ascii="Calibri" w:hAnsi="Calibri"/>
                <w:sz w:val="18"/>
              </w:rPr>
            </w:pPr>
            <w:r w:rsidRPr="00EE76F8">
              <w:rPr>
                <w:rFonts w:ascii="Calibri" w:hAnsi="Calibri"/>
                <w:sz w:val="18"/>
              </w:rPr>
              <w:t>Specify and identify event arrival sequence / Temporal order</w:t>
            </w:r>
          </w:p>
        </w:tc>
        <w:tc>
          <w:tcPr>
            <w:tcW w:w="2952" w:type="dxa"/>
          </w:tcPr>
          <w:p w:rsidR="008334D6" w:rsidRPr="00EE76F8" w:rsidRDefault="008334D6">
            <w:pPr>
              <w:rPr>
                <w:rFonts w:ascii="Calibri" w:hAnsi="Calibri"/>
                <w:sz w:val="18"/>
              </w:rPr>
            </w:pPr>
          </w:p>
        </w:tc>
        <w:tc>
          <w:tcPr>
            <w:tcW w:w="2952" w:type="dxa"/>
          </w:tcPr>
          <w:p w:rsidR="008334D6" w:rsidRPr="00EE76F8" w:rsidRDefault="008334D6">
            <w:pPr>
              <w:rPr>
                <w:rFonts w:ascii="Calibri" w:hAnsi="Calibri"/>
                <w:sz w:val="18"/>
              </w:rPr>
            </w:pPr>
          </w:p>
        </w:tc>
      </w:tr>
      <w:tr w:rsidR="008334D6" w:rsidRPr="008C4504" w:rsidTr="00EE76F8">
        <w:tc>
          <w:tcPr>
            <w:tcW w:w="2952" w:type="dxa"/>
          </w:tcPr>
          <w:p w:rsidR="008334D6" w:rsidRPr="00EE76F8" w:rsidRDefault="008334D6" w:rsidP="00A2457B">
            <w:pPr>
              <w:rPr>
                <w:rFonts w:ascii="Calibri" w:hAnsi="Calibri"/>
                <w:sz w:val="18"/>
              </w:rPr>
            </w:pPr>
            <w:r w:rsidRPr="00EE76F8">
              <w:rPr>
                <w:rFonts w:ascii="Calibri" w:hAnsi="Calibri"/>
                <w:sz w:val="18"/>
              </w:rPr>
              <w:t>Recognize patterns</w:t>
            </w:r>
          </w:p>
        </w:tc>
        <w:tc>
          <w:tcPr>
            <w:tcW w:w="2952" w:type="dxa"/>
          </w:tcPr>
          <w:p w:rsidR="008334D6" w:rsidRPr="00EE76F8" w:rsidRDefault="008334D6" w:rsidP="00A2457B">
            <w:pPr>
              <w:rPr>
                <w:rFonts w:ascii="Calibri" w:hAnsi="Calibri"/>
                <w:sz w:val="18"/>
              </w:rPr>
            </w:pPr>
            <w:r w:rsidRPr="00EE76F8">
              <w:rPr>
                <w:rFonts w:ascii="Calibri" w:hAnsi="Calibri"/>
                <w:sz w:val="18"/>
              </w:rPr>
              <w:t>Drive business logic</w:t>
            </w:r>
          </w:p>
        </w:tc>
        <w:tc>
          <w:tcPr>
            <w:tcW w:w="2952" w:type="dxa"/>
          </w:tcPr>
          <w:p w:rsidR="008334D6" w:rsidRPr="00EE76F8" w:rsidRDefault="008334D6" w:rsidP="00A2457B">
            <w:pPr>
              <w:rPr>
                <w:rFonts w:ascii="Calibri" w:hAnsi="Calibri"/>
                <w:sz w:val="18"/>
              </w:rPr>
            </w:pPr>
            <w:r w:rsidRPr="00EE76F8">
              <w:rPr>
                <w:rFonts w:ascii="Calibri" w:hAnsi="Calibri"/>
                <w:sz w:val="18"/>
              </w:rPr>
              <w:t>Continuous computation over one or more stream(s) of events</w:t>
            </w:r>
          </w:p>
        </w:tc>
      </w:tr>
      <w:tr w:rsidR="008334D6" w:rsidRPr="008C4504" w:rsidTr="00EE76F8">
        <w:tc>
          <w:tcPr>
            <w:tcW w:w="2952" w:type="dxa"/>
          </w:tcPr>
          <w:p w:rsidR="008334D6" w:rsidRPr="00EE76F8" w:rsidRDefault="008334D6" w:rsidP="00A2457B">
            <w:pPr>
              <w:rPr>
                <w:rFonts w:ascii="Calibri" w:hAnsi="Calibri"/>
                <w:sz w:val="18"/>
              </w:rPr>
            </w:pPr>
            <w:r w:rsidRPr="00EE76F8">
              <w:rPr>
                <w:rFonts w:ascii="Calibri" w:hAnsi="Calibri"/>
                <w:sz w:val="18"/>
              </w:rPr>
              <w:t>Correlate across streams</w:t>
            </w:r>
          </w:p>
        </w:tc>
        <w:tc>
          <w:tcPr>
            <w:tcW w:w="2952" w:type="dxa"/>
          </w:tcPr>
          <w:p w:rsidR="008334D6" w:rsidRPr="00EE76F8" w:rsidRDefault="008334D6" w:rsidP="00A2457B">
            <w:pPr>
              <w:rPr>
                <w:rFonts w:ascii="Calibri" w:hAnsi="Calibri"/>
                <w:sz w:val="18"/>
              </w:rPr>
            </w:pPr>
            <w:r w:rsidRPr="00EE76F8">
              <w:rPr>
                <w:rFonts w:ascii="Calibri" w:hAnsi="Calibri"/>
                <w:sz w:val="18"/>
              </w:rPr>
              <w:t>Join condition</w:t>
            </w:r>
          </w:p>
        </w:tc>
        <w:tc>
          <w:tcPr>
            <w:tcW w:w="2952" w:type="dxa"/>
          </w:tcPr>
          <w:p w:rsidR="008334D6" w:rsidRPr="00EE76F8" w:rsidRDefault="008334D6" w:rsidP="00A2457B">
            <w:pPr>
              <w:rPr>
                <w:rFonts w:ascii="Calibri" w:hAnsi="Calibri"/>
                <w:sz w:val="18"/>
              </w:rPr>
            </w:pPr>
            <w:r w:rsidRPr="00EE76F8">
              <w:rPr>
                <w:rFonts w:ascii="Calibri" w:hAnsi="Calibri"/>
                <w:sz w:val="18"/>
              </w:rPr>
              <w:t>Query join</w:t>
            </w:r>
          </w:p>
        </w:tc>
      </w:tr>
      <w:tr w:rsidR="008334D6" w:rsidRPr="008C4504" w:rsidTr="00EE76F8">
        <w:tc>
          <w:tcPr>
            <w:tcW w:w="2952" w:type="dxa"/>
          </w:tcPr>
          <w:p w:rsidR="008334D6" w:rsidRPr="00EE76F8" w:rsidRDefault="008334D6">
            <w:pPr>
              <w:rPr>
                <w:rFonts w:ascii="Calibri" w:hAnsi="Calibri"/>
                <w:sz w:val="18"/>
              </w:rPr>
            </w:pPr>
            <w:r w:rsidRPr="00EE76F8">
              <w:rPr>
                <w:rFonts w:ascii="Calibri" w:hAnsi="Calibri"/>
                <w:sz w:val="18"/>
              </w:rPr>
              <w:t>Dynamic deployment</w:t>
            </w:r>
          </w:p>
        </w:tc>
        <w:tc>
          <w:tcPr>
            <w:tcW w:w="2952" w:type="dxa"/>
          </w:tcPr>
          <w:p w:rsidR="008334D6" w:rsidRPr="00EE76F8" w:rsidRDefault="008334D6">
            <w:pPr>
              <w:rPr>
                <w:rFonts w:ascii="Calibri" w:hAnsi="Calibri"/>
                <w:sz w:val="18"/>
              </w:rPr>
            </w:pPr>
          </w:p>
        </w:tc>
        <w:tc>
          <w:tcPr>
            <w:tcW w:w="2952" w:type="dxa"/>
          </w:tcPr>
          <w:p w:rsidR="008334D6" w:rsidRPr="00EE76F8" w:rsidRDefault="008334D6">
            <w:pPr>
              <w:rPr>
                <w:rFonts w:ascii="Calibri" w:hAnsi="Calibri"/>
                <w:sz w:val="18"/>
              </w:rPr>
            </w:pPr>
          </w:p>
        </w:tc>
      </w:tr>
      <w:tr w:rsidR="008334D6" w:rsidRPr="008C4504" w:rsidTr="00EE76F8">
        <w:tc>
          <w:tcPr>
            <w:tcW w:w="2952" w:type="dxa"/>
          </w:tcPr>
          <w:p w:rsidR="008334D6" w:rsidRPr="00EE76F8" w:rsidRDefault="008334D6">
            <w:pPr>
              <w:rPr>
                <w:rFonts w:ascii="Calibri" w:hAnsi="Calibri"/>
                <w:sz w:val="18"/>
              </w:rPr>
            </w:pPr>
            <w:r w:rsidRPr="00EE76F8">
              <w:rPr>
                <w:rFonts w:ascii="Calibri" w:hAnsi="Calibri"/>
                <w:sz w:val="18"/>
              </w:rPr>
              <w:t>Templatized patterns</w:t>
            </w:r>
          </w:p>
        </w:tc>
        <w:tc>
          <w:tcPr>
            <w:tcW w:w="2952" w:type="dxa"/>
          </w:tcPr>
          <w:p w:rsidR="008334D6" w:rsidRPr="00EE76F8" w:rsidRDefault="008334D6">
            <w:pPr>
              <w:rPr>
                <w:rFonts w:ascii="Calibri" w:hAnsi="Calibri"/>
                <w:sz w:val="18"/>
              </w:rPr>
            </w:pPr>
          </w:p>
        </w:tc>
        <w:tc>
          <w:tcPr>
            <w:tcW w:w="2952" w:type="dxa"/>
          </w:tcPr>
          <w:p w:rsidR="008334D6" w:rsidRPr="00EE76F8" w:rsidRDefault="008334D6">
            <w:pPr>
              <w:rPr>
                <w:rFonts w:ascii="Calibri" w:hAnsi="Calibri"/>
                <w:sz w:val="18"/>
              </w:rPr>
            </w:pPr>
          </w:p>
        </w:tc>
      </w:tr>
      <w:tr w:rsidR="008334D6" w:rsidRPr="008C4504" w:rsidTr="00EE76F8">
        <w:tc>
          <w:tcPr>
            <w:tcW w:w="2952" w:type="dxa"/>
          </w:tcPr>
          <w:p w:rsidR="008334D6" w:rsidRPr="00EE76F8" w:rsidRDefault="008334D6">
            <w:pPr>
              <w:rPr>
                <w:rFonts w:ascii="Calibri" w:hAnsi="Calibri"/>
                <w:sz w:val="18"/>
              </w:rPr>
            </w:pPr>
            <w:r w:rsidRPr="00EE76F8">
              <w:rPr>
                <w:rFonts w:ascii="Calibri" w:hAnsi="Calibri"/>
                <w:sz w:val="18"/>
              </w:rPr>
              <w:t>Complex patterns with sub-patterns</w:t>
            </w:r>
          </w:p>
        </w:tc>
        <w:tc>
          <w:tcPr>
            <w:tcW w:w="2952" w:type="dxa"/>
          </w:tcPr>
          <w:p w:rsidR="008334D6" w:rsidRPr="00EE76F8" w:rsidRDefault="008334D6">
            <w:pPr>
              <w:rPr>
                <w:rFonts w:ascii="Calibri" w:hAnsi="Calibri"/>
                <w:sz w:val="18"/>
              </w:rPr>
            </w:pPr>
            <w:r w:rsidRPr="00EE76F8">
              <w:rPr>
                <w:rFonts w:ascii="Calibri" w:hAnsi="Calibri"/>
                <w:sz w:val="18"/>
              </w:rPr>
              <w:t>Nested states</w:t>
            </w:r>
          </w:p>
        </w:tc>
        <w:tc>
          <w:tcPr>
            <w:tcW w:w="2952" w:type="dxa"/>
          </w:tcPr>
          <w:p w:rsidR="008334D6" w:rsidRPr="00EE76F8" w:rsidRDefault="008334D6">
            <w:pPr>
              <w:rPr>
                <w:rFonts w:ascii="Calibri" w:hAnsi="Calibri"/>
                <w:sz w:val="18"/>
              </w:rPr>
            </w:pPr>
          </w:p>
        </w:tc>
      </w:tr>
      <w:tr w:rsidR="008334D6" w:rsidRPr="008C4504" w:rsidTr="00EE76F8">
        <w:tc>
          <w:tcPr>
            <w:tcW w:w="2952" w:type="dxa"/>
          </w:tcPr>
          <w:p w:rsidR="008334D6" w:rsidRPr="00EE76F8" w:rsidRDefault="008334D6">
            <w:pPr>
              <w:rPr>
                <w:rFonts w:ascii="Calibri" w:hAnsi="Calibri"/>
                <w:sz w:val="18"/>
              </w:rPr>
            </w:pPr>
          </w:p>
        </w:tc>
        <w:tc>
          <w:tcPr>
            <w:tcW w:w="2952" w:type="dxa"/>
          </w:tcPr>
          <w:p w:rsidR="008334D6" w:rsidRPr="00EE76F8" w:rsidRDefault="008334D6">
            <w:pPr>
              <w:rPr>
                <w:rFonts w:ascii="Calibri" w:hAnsi="Calibri"/>
                <w:sz w:val="18"/>
              </w:rPr>
            </w:pPr>
            <w:r w:rsidRPr="00EE76F8">
              <w:rPr>
                <w:rFonts w:ascii="Calibri" w:hAnsi="Calibri"/>
                <w:sz w:val="18"/>
              </w:rPr>
              <w:t>HA and FT</w:t>
            </w:r>
          </w:p>
        </w:tc>
        <w:tc>
          <w:tcPr>
            <w:tcW w:w="2952" w:type="dxa"/>
          </w:tcPr>
          <w:p w:rsidR="008334D6" w:rsidRPr="00EE76F8" w:rsidRDefault="008334D6">
            <w:pPr>
              <w:rPr>
                <w:rFonts w:ascii="Calibri" w:hAnsi="Calibri"/>
                <w:sz w:val="18"/>
              </w:rPr>
            </w:pPr>
          </w:p>
        </w:tc>
      </w:tr>
      <w:tr w:rsidR="008334D6" w:rsidRPr="008C4504" w:rsidTr="00EE76F8">
        <w:tc>
          <w:tcPr>
            <w:tcW w:w="2952" w:type="dxa"/>
          </w:tcPr>
          <w:p w:rsidR="008334D6" w:rsidRPr="00EE76F8" w:rsidRDefault="008334D6">
            <w:pPr>
              <w:rPr>
                <w:rFonts w:ascii="Calibri" w:hAnsi="Calibri"/>
                <w:sz w:val="18"/>
              </w:rPr>
            </w:pPr>
            <w:r w:rsidRPr="00EE76F8">
              <w:rPr>
                <w:rFonts w:ascii="Calibri" w:hAnsi="Calibri"/>
                <w:sz w:val="18"/>
              </w:rPr>
              <w:t>Like primitive Statemachines</w:t>
            </w:r>
          </w:p>
        </w:tc>
        <w:tc>
          <w:tcPr>
            <w:tcW w:w="2952" w:type="dxa"/>
          </w:tcPr>
          <w:p w:rsidR="008334D6" w:rsidRPr="00EE76F8" w:rsidRDefault="008334D6">
            <w:pPr>
              <w:rPr>
                <w:rFonts w:ascii="Calibri" w:hAnsi="Calibri"/>
                <w:sz w:val="18"/>
              </w:rPr>
            </w:pPr>
            <w:r w:rsidRPr="00EE76F8">
              <w:rPr>
                <w:rFonts w:ascii="Calibri" w:hAnsi="Calibri"/>
                <w:sz w:val="18"/>
              </w:rPr>
              <w:t>Statemachine’s State transitions offer rich and powerful syntax</w:t>
            </w:r>
          </w:p>
        </w:tc>
        <w:tc>
          <w:tcPr>
            <w:tcW w:w="2952" w:type="dxa"/>
          </w:tcPr>
          <w:p w:rsidR="008334D6" w:rsidRPr="00EE76F8" w:rsidRDefault="008334D6">
            <w:pPr>
              <w:rPr>
                <w:rFonts w:ascii="Calibri" w:hAnsi="Calibri"/>
                <w:sz w:val="18"/>
              </w:rPr>
            </w:pPr>
          </w:p>
        </w:tc>
      </w:tr>
      <w:tr w:rsidR="008334D6" w:rsidRPr="008C4504" w:rsidTr="00EE76F8">
        <w:tc>
          <w:tcPr>
            <w:tcW w:w="2952" w:type="dxa"/>
          </w:tcPr>
          <w:p w:rsidR="008334D6" w:rsidRPr="00EE76F8" w:rsidRDefault="008334D6">
            <w:pPr>
              <w:rPr>
                <w:rFonts w:ascii="Calibri" w:hAnsi="Calibri"/>
                <w:sz w:val="18"/>
              </w:rPr>
            </w:pPr>
          </w:p>
        </w:tc>
        <w:tc>
          <w:tcPr>
            <w:tcW w:w="2952" w:type="dxa"/>
          </w:tcPr>
          <w:p w:rsidR="008334D6" w:rsidRPr="00EE76F8" w:rsidRDefault="008334D6">
            <w:pPr>
              <w:rPr>
                <w:rFonts w:ascii="Calibri" w:hAnsi="Calibri"/>
                <w:sz w:val="18"/>
              </w:rPr>
            </w:pPr>
          </w:p>
        </w:tc>
        <w:tc>
          <w:tcPr>
            <w:tcW w:w="2952" w:type="dxa"/>
          </w:tcPr>
          <w:p w:rsidR="008334D6" w:rsidRPr="00EE76F8" w:rsidRDefault="008334D6">
            <w:pPr>
              <w:rPr>
                <w:rFonts w:ascii="Calibri" w:hAnsi="Calibri"/>
                <w:sz w:val="18"/>
              </w:rPr>
            </w:pPr>
            <w:r w:rsidRPr="00EE76F8">
              <w:rPr>
                <w:rFonts w:ascii="Calibri" w:hAnsi="Calibri"/>
                <w:sz w:val="18"/>
              </w:rPr>
              <w:t>Windowing constructs</w:t>
            </w:r>
          </w:p>
        </w:tc>
      </w:tr>
      <w:tr w:rsidR="008334D6" w:rsidRPr="008C4504" w:rsidTr="00EE76F8">
        <w:tc>
          <w:tcPr>
            <w:tcW w:w="2952" w:type="dxa"/>
          </w:tcPr>
          <w:p w:rsidR="008334D6" w:rsidRPr="00EE76F8" w:rsidRDefault="008334D6">
            <w:pPr>
              <w:rPr>
                <w:rFonts w:ascii="Calibri" w:hAnsi="Calibri"/>
                <w:sz w:val="18"/>
              </w:rPr>
            </w:pPr>
          </w:p>
        </w:tc>
        <w:tc>
          <w:tcPr>
            <w:tcW w:w="2952" w:type="dxa"/>
          </w:tcPr>
          <w:p w:rsidR="008334D6" w:rsidRPr="00EE76F8" w:rsidRDefault="008334D6">
            <w:pPr>
              <w:rPr>
                <w:rFonts w:ascii="Calibri" w:hAnsi="Calibri"/>
                <w:sz w:val="18"/>
              </w:rPr>
            </w:pPr>
          </w:p>
        </w:tc>
        <w:tc>
          <w:tcPr>
            <w:tcW w:w="2952" w:type="dxa"/>
          </w:tcPr>
          <w:p w:rsidR="008334D6" w:rsidRPr="00EE76F8" w:rsidRDefault="008334D6">
            <w:pPr>
              <w:rPr>
                <w:rFonts w:ascii="Calibri" w:hAnsi="Calibri"/>
                <w:sz w:val="18"/>
              </w:rPr>
            </w:pPr>
            <w:r w:rsidRPr="00EE76F8">
              <w:rPr>
                <w:rFonts w:ascii="Calibri" w:hAnsi="Calibri"/>
                <w:sz w:val="18"/>
              </w:rPr>
              <w:t>Incremental Aggregates, Sorting and Joins</w:t>
            </w:r>
          </w:p>
        </w:tc>
      </w:tr>
    </w:tbl>
    <w:p w:rsidR="008334D6" w:rsidRDefault="008334D6"/>
    <w:p w:rsidR="008334D6" w:rsidRDefault="008334D6"/>
    <w:p w:rsidR="008334D6" w:rsidRDefault="008334D6">
      <w:r>
        <w:br w:type="page"/>
      </w:r>
    </w:p>
    <w:p w:rsidR="008334D6" w:rsidRDefault="008334D6" w:rsidP="0077455C">
      <w:pPr>
        <w:pStyle w:val="SubHeader"/>
      </w:pPr>
      <w:r>
        <w:t>Pattern language</w:t>
      </w:r>
    </w:p>
    <w:p w:rsidR="008334D6" w:rsidRDefault="008334D6"/>
    <w:p w:rsidR="008334D6" w:rsidRDefault="008334D6"/>
    <w:p w:rsidR="008334D6" w:rsidRDefault="008334D6" w:rsidP="002D787F">
      <w:pPr>
        <w:pStyle w:val="SimpleHeader"/>
      </w:pPr>
      <w:r>
        <w:t>Grammar</w:t>
      </w:r>
    </w:p>
    <w:p w:rsidR="008334D6" w:rsidRDefault="008334D6" w:rsidP="002D787F"/>
    <w:p w:rsidR="008334D6" w:rsidRDefault="008334D6">
      <w:r>
        <w:t>The language is quite straight forward. Conceptually it is a combination of SQL and Regular expressions. The language is more English-like that Regular expressions.</w:t>
      </w:r>
    </w:p>
    <w:p w:rsidR="008334D6" w:rsidRDefault="008334D6"/>
    <w:p w:rsidR="008334D6" w:rsidRDefault="008334D6">
      <w:r>
        <w:t>The pattern string is composed of 4 parts:</w:t>
      </w:r>
    </w:p>
    <w:p w:rsidR="008334D6" w:rsidRDefault="008334D6"/>
    <w:p w:rsidR="008334D6" w:rsidRDefault="008334D6" w:rsidP="00AA4CE1">
      <w:pPr>
        <w:pStyle w:val="ListParagraph"/>
        <w:numPr>
          <w:ilvl w:val="0"/>
          <w:numId w:val="18"/>
          <w:numberingChange w:id="31" w:author="IT Services" w:date="2010-01-20T14:10:00Z" w:original="%1:1:0:."/>
        </w:numPr>
      </w:pPr>
      <w:r>
        <w:t>define pattern …</w:t>
      </w:r>
    </w:p>
    <w:p w:rsidR="008334D6" w:rsidRDefault="008334D6" w:rsidP="00AA4CE1">
      <w:pPr>
        <w:pStyle w:val="ListParagraph"/>
        <w:numPr>
          <w:ilvl w:val="0"/>
          <w:numId w:val="18"/>
          <w:numberingChange w:id="32" w:author="IT Services" w:date="2010-01-20T14:10:00Z" w:original="%1:1:0:."/>
        </w:numPr>
      </w:pPr>
      <w:r>
        <w:t>using …</w:t>
      </w:r>
    </w:p>
    <w:p w:rsidR="008334D6" w:rsidRDefault="008334D6" w:rsidP="00AA4CE1">
      <w:pPr>
        <w:pStyle w:val="ListParagraph"/>
        <w:numPr>
          <w:ilvl w:val="0"/>
          <w:numId w:val="18"/>
          <w:numberingChange w:id="33" w:author="IT Services" w:date="2010-01-20T14:10:00Z" w:original="%1:1:0:."/>
        </w:numPr>
      </w:pPr>
      <w:r>
        <w:t>with …</w:t>
      </w:r>
    </w:p>
    <w:p w:rsidR="008334D6" w:rsidRDefault="008334D6" w:rsidP="00AA4CE1">
      <w:pPr>
        <w:pStyle w:val="ListParagraph"/>
        <w:numPr>
          <w:ilvl w:val="0"/>
          <w:numId w:val="18"/>
          <w:numberingChange w:id="34" w:author="IT Services" w:date="2010-01-20T14:10:00Z" w:original="%1:1:0:."/>
        </w:numPr>
      </w:pPr>
      <w:r>
        <w:t>starts with … then …</w:t>
      </w:r>
    </w:p>
    <w:p w:rsidR="008334D6" w:rsidRDefault="008334D6"/>
    <w:p w:rsidR="008334D6" w:rsidRDefault="008334D6" w:rsidP="00825841">
      <w:pPr>
        <w:pStyle w:val="TodoAlert"/>
      </w:pPr>
      <w:r>
        <w:t xml:space="preserve">Refer Appendix for full grammar </w:t>
      </w:r>
    </w:p>
    <w:p w:rsidR="008334D6" w:rsidRDefault="008334D6"/>
    <w:p w:rsidR="008334D6" w:rsidRPr="00044717" w:rsidRDefault="008334D6" w:rsidP="00CC4910">
      <w:pPr>
        <w:pStyle w:val="ListParagraph"/>
        <w:numPr>
          <w:ilvl w:val="0"/>
          <w:numId w:val="19"/>
          <w:numberingChange w:id="35" w:author="IT Services" w:date="2010-01-20T14:10:00Z" w:original=""/>
        </w:numPr>
        <w:rPr>
          <w:b/>
        </w:rPr>
      </w:pPr>
      <w:r w:rsidRPr="00044717">
        <w:rPr>
          <w:b/>
        </w:rPr>
        <w:t>define pattern …</w:t>
      </w:r>
    </w:p>
    <w:p w:rsidR="008334D6" w:rsidRDefault="008334D6" w:rsidP="001D2C40">
      <w:pPr>
        <w:pStyle w:val="ListParagraph"/>
        <w:numPr>
          <w:ilvl w:val="1"/>
          <w:numId w:val="19"/>
          <w:numberingChange w:id="36" w:author="IT Services" w:date="2010-01-20T14:10:00Z" w:original=""/>
        </w:numPr>
      </w:pPr>
      <w:r>
        <w:t>Specifies a unique name for this pattern being defined</w:t>
      </w:r>
    </w:p>
    <w:p w:rsidR="008334D6" w:rsidRPr="00044717" w:rsidRDefault="008334D6" w:rsidP="00CC4910">
      <w:pPr>
        <w:pStyle w:val="ListParagraph"/>
        <w:numPr>
          <w:ilvl w:val="0"/>
          <w:numId w:val="19"/>
          <w:numberingChange w:id="37" w:author="IT Services" w:date="2010-01-20T14:10:00Z" w:original=""/>
        </w:numPr>
        <w:rPr>
          <w:b/>
        </w:rPr>
      </w:pPr>
      <w:r w:rsidRPr="00044717">
        <w:rPr>
          <w:b/>
        </w:rPr>
        <w:t>using</w:t>
      </w:r>
      <w:r>
        <w:rPr>
          <w:b/>
        </w:rPr>
        <w:t xml:space="preserve"> </w:t>
      </w:r>
      <w:r w:rsidRPr="00044717">
        <w:rPr>
          <w:b/>
        </w:rPr>
        <w:t>…</w:t>
      </w:r>
    </w:p>
    <w:p w:rsidR="008334D6" w:rsidRDefault="008334D6" w:rsidP="001D2C40">
      <w:pPr>
        <w:pStyle w:val="ListParagraph"/>
        <w:numPr>
          <w:ilvl w:val="1"/>
          <w:numId w:val="19"/>
          <w:numberingChange w:id="38" w:author="IT Services" w:date="2010-01-20T14:10:00Z" w:original=""/>
        </w:numPr>
      </w:pPr>
      <w:r>
        <w:t>Specifies the event types to subscribe to in the pattern and an alias to identify each unique event type</w:t>
      </w:r>
    </w:p>
    <w:p w:rsidR="008334D6" w:rsidRDefault="008334D6" w:rsidP="001D2C40">
      <w:pPr>
        <w:pStyle w:val="ListParagraph"/>
        <w:numPr>
          <w:ilvl w:val="1"/>
          <w:numId w:val="19"/>
          <w:numberingChange w:id="39" w:author="IT Services" w:date="2010-01-20T14:10:00Z" w:original=""/>
        </w:numPr>
      </w:pPr>
      <w:r>
        <w:t>Multiple event types are separated by “and”</w:t>
      </w:r>
    </w:p>
    <w:p w:rsidR="008334D6" w:rsidRPr="00044717" w:rsidRDefault="008334D6" w:rsidP="001C66AE">
      <w:pPr>
        <w:pStyle w:val="ListParagraph"/>
        <w:numPr>
          <w:ilvl w:val="0"/>
          <w:numId w:val="19"/>
          <w:numberingChange w:id="40" w:author="IT Services" w:date="2010-01-20T14:10:00Z" w:original=""/>
        </w:numPr>
        <w:rPr>
          <w:b/>
        </w:rPr>
      </w:pPr>
      <w:r w:rsidRPr="00044717">
        <w:rPr>
          <w:b/>
        </w:rPr>
        <w:t>with …</w:t>
      </w:r>
    </w:p>
    <w:p w:rsidR="008334D6" w:rsidRDefault="008334D6" w:rsidP="001C66AE">
      <w:pPr>
        <w:pStyle w:val="ListParagraph"/>
        <w:numPr>
          <w:ilvl w:val="1"/>
          <w:numId w:val="19"/>
          <w:numberingChange w:id="41" w:author="IT Services" w:date="2010-01-20T14:10:00Z" w:original=""/>
        </w:numPr>
      </w:pPr>
      <w:r>
        <w:t>Specifies the event property to be used for correlations/subscriptions</w:t>
      </w:r>
    </w:p>
    <w:p w:rsidR="008334D6" w:rsidRDefault="008334D6" w:rsidP="001C66AE">
      <w:pPr>
        <w:pStyle w:val="ListParagraph"/>
        <w:numPr>
          <w:ilvl w:val="1"/>
          <w:numId w:val="19"/>
          <w:numberingChange w:id="42" w:author="IT Services" w:date="2010-01-20T14:10:00Z" w:original=""/>
        </w:numPr>
      </w:pPr>
      <w:r>
        <w:t>Each event type can have one such property defined</w:t>
      </w:r>
    </w:p>
    <w:p w:rsidR="008334D6" w:rsidRDefault="008334D6" w:rsidP="001C66AE">
      <w:pPr>
        <w:pStyle w:val="ListParagraph"/>
        <w:numPr>
          <w:ilvl w:val="1"/>
          <w:numId w:val="19"/>
          <w:numberingChange w:id="43" w:author="IT Services" w:date="2010-01-20T14:10:00Z" w:original=""/>
        </w:numPr>
      </w:pPr>
      <w:r>
        <w:t>“and” is used to separate definitions</w:t>
      </w:r>
    </w:p>
    <w:p w:rsidR="008334D6" w:rsidRPr="00044717" w:rsidRDefault="008334D6" w:rsidP="001A7DC9">
      <w:pPr>
        <w:pStyle w:val="ListParagraph"/>
        <w:numPr>
          <w:ilvl w:val="0"/>
          <w:numId w:val="19"/>
          <w:numberingChange w:id="44" w:author="IT Services" w:date="2010-01-20T14:10:00Z" w:original=""/>
        </w:numPr>
        <w:rPr>
          <w:b/>
        </w:rPr>
      </w:pPr>
      <w:r w:rsidRPr="00044717">
        <w:rPr>
          <w:b/>
        </w:rPr>
        <w:t>starts with</w:t>
      </w:r>
      <w:r>
        <w:rPr>
          <w:b/>
        </w:rPr>
        <w:t xml:space="preserve"> …</w:t>
      </w:r>
    </w:p>
    <w:p w:rsidR="008334D6" w:rsidRDefault="008334D6" w:rsidP="001A7DC9">
      <w:pPr>
        <w:pStyle w:val="ListParagraph"/>
        <w:numPr>
          <w:ilvl w:val="1"/>
          <w:numId w:val="19"/>
          <w:numberingChange w:id="45" w:author="IT Services" w:date="2010-01-20T14:10:00Z" w:original=""/>
        </w:numPr>
      </w:pPr>
      <w:r>
        <w:t>This is where the actual event sequence or pattern is described</w:t>
      </w:r>
    </w:p>
    <w:p w:rsidR="008334D6" w:rsidRDefault="008334D6" w:rsidP="001A7DC9">
      <w:pPr>
        <w:pStyle w:val="ListParagraph"/>
        <w:numPr>
          <w:ilvl w:val="1"/>
          <w:numId w:val="19"/>
          <w:numberingChange w:id="46" w:author="IT Services" w:date="2010-01-20T14:10:00Z" w:original=""/>
        </w:numPr>
      </w:pPr>
      <w:r>
        <w:t>The event aliases are used to indicate the absence / occurrence of the event in the sequence</w:t>
      </w:r>
    </w:p>
    <w:p w:rsidR="008334D6" w:rsidRDefault="008334D6" w:rsidP="001A7DC9">
      <w:pPr>
        <w:pStyle w:val="ListParagraph"/>
        <w:numPr>
          <w:ilvl w:val="1"/>
          <w:numId w:val="19"/>
          <w:numberingChange w:id="47" w:author="IT Services" w:date="2010-01-20T14:10:00Z" w:original=""/>
        </w:numPr>
      </w:pPr>
      <w:r>
        <w:t>“then” is used as the conjunction</w:t>
      </w:r>
    </w:p>
    <w:p w:rsidR="008334D6" w:rsidRDefault="008334D6" w:rsidP="001A7DC9">
      <w:pPr>
        <w:pStyle w:val="ListParagraph"/>
        <w:numPr>
          <w:ilvl w:val="1"/>
          <w:numId w:val="19"/>
          <w:numberingChange w:id="48" w:author="IT Services" w:date="2010-01-20T14:10:00Z" w:original=""/>
        </w:numPr>
      </w:pPr>
      <w:r>
        <w:t>There are various sub-clauses to describe the nature and duration of the event occurrences</w:t>
      </w:r>
    </w:p>
    <w:p w:rsidR="008334D6" w:rsidRDefault="008334D6" w:rsidP="001A7DC9">
      <w:pPr>
        <w:pStyle w:val="ListParagraph"/>
        <w:numPr>
          <w:ilvl w:val="1"/>
          <w:numId w:val="19"/>
          <w:numberingChange w:id="49" w:author="IT Services" w:date="2010-01-20T14:10:00Z" w:original=""/>
        </w:numPr>
      </w:pPr>
      <w:r>
        <w:t>A sub-pattern is indicated by wrapping the event sequence in brackets - “(” and “)”</w:t>
      </w:r>
    </w:p>
    <w:p w:rsidR="008334D6" w:rsidRDefault="008334D6" w:rsidP="004E6F35"/>
    <w:p w:rsidR="008334D6" w:rsidRDefault="008334D6">
      <w:r>
        <w:br w:type="page"/>
      </w:r>
    </w:p>
    <w:p w:rsidR="008334D6" w:rsidRDefault="008334D6">
      <w:pPr>
        <w:rPr>
          <w:b/>
        </w:rPr>
      </w:pPr>
    </w:p>
    <w:p w:rsidR="008334D6" w:rsidRPr="001E062D" w:rsidRDefault="008334D6">
      <w:pPr>
        <w:rPr>
          <w:b/>
        </w:rPr>
      </w:pPr>
      <w:r w:rsidRPr="001E062D">
        <w:rPr>
          <w:b/>
        </w:rPr>
        <w:t>Sample pattern:</w:t>
      </w:r>
    </w:p>
    <w:p w:rsidR="008334D6" w:rsidRPr="00970F3D" w:rsidRDefault="008334D6" w:rsidP="00CB7939">
      <w:pPr>
        <w:pStyle w:val="Code"/>
        <w:rPr>
          <w:i/>
          <w:sz w:val="16"/>
          <w:u w:val="single"/>
        </w:rPr>
      </w:pPr>
      <w:r w:rsidRPr="00970F3D">
        <w:rPr>
          <w:i/>
          <w:sz w:val="16"/>
          <w:u w:val="single"/>
        </w:rPr>
        <w:t>Legend:</w:t>
      </w:r>
    </w:p>
    <w:p w:rsidR="008334D6" w:rsidRDefault="008334D6" w:rsidP="00CB7939">
      <w:pPr>
        <w:pStyle w:val="Code"/>
        <w:rPr>
          <w:i/>
          <w:sz w:val="16"/>
        </w:rPr>
      </w:pPr>
      <w:r w:rsidRPr="00841683">
        <w:rPr>
          <w:i/>
          <w:sz w:val="16"/>
        </w:rPr>
        <w:t>“</w:t>
      </w:r>
      <w:r w:rsidRPr="00841683">
        <w:rPr>
          <w:i/>
          <w:color w:val="0070C0"/>
          <w:sz w:val="16"/>
        </w:rPr>
        <w:t>|</w:t>
      </w:r>
      <w:r w:rsidRPr="00841683">
        <w:rPr>
          <w:i/>
          <w:sz w:val="16"/>
        </w:rPr>
        <w:t xml:space="preserve">” </w:t>
      </w:r>
      <w:r>
        <w:rPr>
          <w:i/>
          <w:sz w:val="16"/>
        </w:rPr>
        <w:t xml:space="preserve">denotes </w:t>
      </w:r>
      <w:r w:rsidRPr="00841683">
        <w:rPr>
          <w:i/>
          <w:sz w:val="16"/>
        </w:rPr>
        <w:t>choice.</w:t>
      </w:r>
    </w:p>
    <w:p w:rsidR="008334D6" w:rsidRDefault="008334D6" w:rsidP="00CB7939">
      <w:pPr>
        <w:pStyle w:val="Code"/>
        <w:rPr>
          <w:i/>
          <w:sz w:val="16"/>
        </w:rPr>
      </w:pPr>
      <w:r>
        <w:rPr>
          <w:i/>
          <w:sz w:val="16"/>
        </w:rPr>
        <w:t xml:space="preserve">Text </w:t>
      </w:r>
      <w:r w:rsidRPr="00970F3D">
        <w:rPr>
          <w:i/>
          <w:color w:val="C0504D"/>
          <w:sz w:val="16"/>
        </w:rPr>
        <w:t>colored</w:t>
      </w:r>
      <w:r>
        <w:rPr>
          <w:i/>
          <w:sz w:val="16"/>
        </w:rPr>
        <w:t xml:space="preserve"> denotes keyword.</w:t>
      </w:r>
    </w:p>
    <w:p w:rsidR="008334D6" w:rsidRDefault="008334D6" w:rsidP="00FE0648">
      <w:pPr>
        <w:pStyle w:val="Code"/>
        <w:rPr>
          <w:i/>
          <w:sz w:val="16"/>
        </w:rPr>
      </w:pPr>
      <w:r w:rsidRPr="00841683">
        <w:rPr>
          <w:i/>
          <w:sz w:val="16"/>
        </w:rPr>
        <w:t>“</w:t>
      </w:r>
      <w:del w:id="50" w:author="IT Services" w:date="2010-01-21T11:56:00Z">
        <w:r w:rsidDel="00D83ADB">
          <w:rPr>
            <w:i/>
            <w:color w:val="0070C0"/>
            <w:sz w:val="16"/>
          </w:rPr>
          <w:delText>\</w:delText>
        </w:r>
      </w:del>
      <w:ins w:id="51" w:author="IT Services" w:date="2010-01-21T11:56:00Z">
        <w:r>
          <w:rPr>
            <w:i/>
            <w:color w:val="0070C0"/>
            <w:sz w:val="16"/>
          </w:rPr>
          <w:t>#</w:t>
        </w:r>
      </w:ins>
      <w:r>
        <w:rPr>
          <w:i/>
          <w:color w:val="0070C0"/>
          <w:sz w:val="16"/>
        </w:rPr>
        <w:t xml:space="preserve"> </w:t>
      </w:r>
      <w:r w:rsidRPr="00841683">
        <w:rPr>
          <w:i/>
          <w:sz w:val="16"/>
        </w:rPr>
        <w:t xml:space="preserve">” </w:t>
      </w:r>
      <w:r>
        <w:rPr>
          <w:i/>
          <w:sz w:val="16"/>
        </w:rPr>
        <w:t>is the escape character</w:t>
      </w:r>
      <w:r w:rsidRPr="00841683">
        <w:rPr>
          <w:i/>
          <w:sz w:val="16"/>
        </w:rPr>
        <w:t>.</w:t>
      </w:r>
    </w:p>
    <w:p w:rsidR="008334D6" w:rsidRDefault="008334D6" w:rsidP="00CB7939">
      <w:pPr>
        <w:pStyle w:val="Code"/>
        <w:rPr>
          <w:i/>
          <w:sz w:val="16"/>
        </w:rPr>
      </w:pPr>
    </w:p>
    <w:p w:rsidR="008334D6" w:rsidRDefault="008334D6" w:rsidP="00CB7939">
      <w:pPr>
        <w:pStyle w:val="Code"/>
      </w:pPr>
      <w:r w:rsidRPr="00E14DD9">
        <w:rPr>
          <w:color w:val="C0504D"/>
        </w:rPr>
        <w:t xml:space="preserve">define pattern </w:t>
      </w:r>
      <w:r>
        <w:t xml:space="preserve">/Patterns/PatternA </w:t>
      </w:r>
      <w:r w:rsidRPr="000B33A1">
        <w:rPr>
          <w:color w:val="0070C0"/>
        </w:rPr>
        <w:t>|</w:t>
      </w:r>
      <w:r>
        <w:t xml:space="preserve"> </w:t>
      </w:r>
      <w:ins w:id="52" w:author="IT Services" w:date="2010-01-21T11:57:00Z">
        <w:r>
          <w:t>“</w:t>
        </w:r>
      </w:ins>
      <w:del w:id="53" w:author="IT Services" w:date="2010-01-20T14:10:00Z">
        <w:r w:rsidDel="00932A0E">
          <w:delText>“</w:delText>
        </w:r>
      </w:del>
      <w:r>
        <w:t>/My Ontology/My Patterns/</w:t>
      </w:r>
      <w:r w:rsidRPr="000B33A1">
        <w:t xml:space="preserve"> </w:t>
      </w:r>
      <w:r>
        <w:t>PatternA</w:t>
      </w:r>
      <w:del w:id="54" w:author="IT Services" w:date="2010-01-20T14:10:00Z">
        <w:r w:rsidDel="00932A0E">
          <w:delText>”</w:delText>
        </w:r>
      </w:del>
      <w:ins w:id="55" w:author="IT Services" w:date="2010-01-21T11:57:00Z">
        <w:r>
          <w:t>”</w:t>
        </w:r>
      </w:ins>
    </w:p>
    <w:p w:rsidR="008334D6" w:rsidRDefault="008334D6" w:rsidP="00CB7939">
      <w:pPr>
        <w:pStyle w:val="Code"/>
      </w:pPr>
    </w:p>
    <w:p w:rsidR="008334D6" w:rsidRDefault="008334D6" w:rsidP="00CB7939">
      <w:pPr>
        <w:pStyle w:val="Code"/>
      </w:pPr>
      <w:r w:rsidRPr="00E14DD9">
        <w:rPr>
          <w:color w:val="C0504D"/>
        </w:rPr>
        <w:t xml:space="preserve">using   </w:t>
      </w:r>
      <w:r>
        <w:t xml:space="preserve">/Ontology/EventA </w:t>
      </w:r>
      <w:r w:rsidRPr="000B33A1">
        <w:rPr>
          <w:color w:val="0070C0"/>
        </w:rPr>
        <w:t>|</w:t>
      </w:r>
      <w:r>
        <w:t xml:space="preserve"> </w:t>
      </w:r>
      <w:ins w:id="56" w:author="IT Services" w:date="2010-01-21T11:57:00Z">
        <w:r>
          <w:t>“</w:t>
        </w:r>
      </w:ins>
      <w:r>
        <w:t>/My Ontology/My</w:t>
      </w:r>
      <w:del w:id="57" w:author="IT Services" w:date="2010-01-21T11:57:00Z">
        <w:r w:rsidDel="00D83ADB">
          <w:delText>\</w:delText>
        </w:r>
      </w:del>
      <w:r>
        <w:t xml:space="preserve"> Patterns/EventA</w:t>
      </w:r>
      <w:ins w:id="58" w:author="IT Services" w:date="2010-01-21T11:57:00Z">
        <w:r>
          <w:t>”</w:t>
        </w:r>
      </w:ins>
      <w:r>
        <w:t xml:space="preserve"> </w:t>
      </w:r>
      <w:r w:rsidRPr="00E14DD9">
        <w:rPr>
          <w:color w:val="C0504D"/>
        </w:rPr>
        <w:t>as</w:t>
      </w:r>
      <w:r>
        <w:t xml:space="preserve"> a</w:t>
      </w:r>
    </w:p>
    <w:p w:rsidR="008334D6" w:rsidRDefault="008334D6" w:rsidP="00CB7939">
      <w:pPr>
        <w:pStyle w:val="Code"/>
      </w:pPr>
      <w:r>
        <w:t xml:space="preserve">            </w:t>
      </w:r>
      <w:r w:rsidRPr="00E14DD9">
        <w:rPr>
          <w:color w:val="C0504D"/>
        </w:rPr>
        <w:t>and</w:t>
      </w:r>
      <w:r>
        <w:t xml:space="preserve">  /Ontology/EventB </w:t>
      </w:r>
      <w:r w:rsidRPr="000B33A1">
        <w:rPr>
          <w:color w:val="0070C0"/>
        </w:rPr>
        <w:t>|</w:t>
      </w:r>
      <w:r>
        <w:t xml:space="preserve"> </w:t>
      </w:r>
      <w:ins w:id="59" w:author="IT Services" w:date="2010-01-21T12:02:00Z">
        <w:r>
          <w:t>“</w:t>
        </w:r>
      </w:ins>
      <w:r>
        <w:t>/My Ontology/My</w:t>
      </w:r>
      <w:del w:id="60" w:author="IT Services" w:date="2010-01-21T12:02:00Z">
        <w:r w:rsidDel="0067153C">
          <w:delText>\</w:delText>
        </w:r>
      </w:del>
      <w:r>
        <w:t xml:space="preserve"> Patterns/EventB</w:t>
      </w:r>
      <w:ins w:id="61" w:author="IT Services" w:date="2010-01-21T12:02:00Z">
        <w:r>
          <w:t>”</w:t>
        </w:r>
      </w:ins>
      <w:r>
        <w:t xml:space="preserve"> </w:t>
      </w:r>
      <w:r w:rsidRPr="00E14DD9">
        <w:rPr>
          <w:color w:val="C0504D"/>
        </w:rPr>
        <w:t>as</w:t>
      </w:r>
      <w:r>
        <w:t xml:space="preserve"> b</w:t>
      </w:r>
    </w:p>
    <w:p w:rsidR="008334D6" w:rsidRDefault="008334D6" w:rsidP="00CB7939">
      <w:pPr>
        <w:pStyle w:val="Code"/>
      </w:pPr>
    </w:p>
    <w:p w:rsidR="008334D6" w:rsidRDefault="008334D6" w:rsidP="00CB7939">
      <w:pPr>
        <w:pStyle w:val="Code"/>
      </w:pPr>
      <w:r w:rsidRPr="00E14DD9">
        <w:rPr>
          <w:color w:val="C0504D"/>
        </w:rPr>
        <w:t>with</w:t>
      </w:r>
      <w:r>
        <w:t xml:space="preserve"> a.id </w:t>
      </w:r>
      <w:r w:rsidRPr="000B33A1">
        <w:rPr>
          <w:color w:val="0070C0"/>
        </w:rPr>
        <w:t>|</w:t>
      </w:r>
      <w:r>
        <w:t xml:space="preserve"> a.id = “some string” </w:t>
      </w:r>
      <w:r w:rsidRPr="000B33A1">
        <w:rPr>
          <w:color w:val="0070C0"/>
        </w:rPr>
        <w:t>|</w:t>
      </w:r>
      <w:r>
        <w:t xml:space="preserve"> a.id = 10 </w:t>
      </w:r>
      <w:r w:rsidRPr="000B33A1">
        <w:rPr>
          <w:color w:val="0070C0"/>
        </w:rPr>
        <w:t>|</w:t>
      </w:r>
      <w:r>
        <w:t xml:space="preserve"> a.id = 10.0 </w:t>
      </w:r>
      <w:r w:rsidRPr="000B33A1">
        <w:rPr>
          <w:color w:val="0070C0"/>
        </w:rPr>
        <w:t>|</w:t>
      </w:r>
      <w:r>
        <w:t xml:space="preserve"> a.id = 0.1d</w:t>
      </w:r>
    </w:p>
    <w:p w:rsidR="008334D6" w:rsidRDefault="008334D6" w:rsidP="00CB7939">
      <w:pPr>
        <w:pStyle w:val="Code"/>
        <w:rPr>
          <w:color w:val="0070C0"/>
        </w:rPr>
      </w:pPr>
      <w:r>
        <w:t xml:space="preserve">                 </w:t>
      </w:r>
      <w:r w:rsidRPr="000B33A1">
        <w:rPr>
          <w:color w:val="0070C0"/>
        </w:rPr>
        <w:t>|</w:t>
      </w:r>
      <w:r>
        <w:t xml:space="preserve"> a.id = 333333L </w:t>
      </w:r>
      <w:r w:rsidRPr="000B33A1">
        <w:rPr>
          <w:color w:val="0070C0"/>
        </w:rPr>
        <w:t>|</w:t>
      </w:r>
      <w:r>
        <w:t xml:space="preserve"> a.id = 333333l </w:t>
      </w:r>
      <w:r w:rsidRPr="000B33A1">
        <w:rPr>
          <w:color w:val="0070C0"/>
        </w:rPr>
        <w:t>|</w:t>
      </w:r>
      <w:r>
        <w:t xml:space="preserve"> a.id = false </w:t>
      </w:r>
      <w:r w:rsidRPr="000B33A1">
        <w:rPr>
          <w:color w:val="0070C0"/>
        </w:rPr>
        <w:t>|</w:t>
      </w:r>
      <w:r>
        <w:t xml:space="preserve"> a.id = False </w:t>
      </w:r>
      <w:r w:rsidRPr="000B33A1">
        <w:rPr>
          <w:color w:val="0070C0"/>
        </w:rPr>
        <w:t>|</w:t>
      </w:r>
      <w:r>
        <w:rPr>
          <w:color w:val="0070C0"/>
        </w:rPr>
        <w:t xml:space="preserve"> </w:t>
      </w:r>
      <w:r>
        <w:t xml:space="preserve">a.id = </w:t>
      </w:r>
      <w:r w:rsidRPr="005C5A12">
        <w:rPr>
          <w:color w:val="0070C0"/>
        </w:rPr>
        <w:t>$param1</w:t>
      </w:r>
    </w:p>
    <w:p w:rsidR="008334D6" w:rsidRDefault="008334D6" w:rsidP="000C39A7">
      <w:pPr>
        <w:pStyle w:val="Code"/>
      </w:pPr>
      <w:r>
        <w:t xml:space="preserve">                 </w:t>
      </w:r>
      <w:r w:rsidRPr="000B33A1">
        <w:rPr>
          <w:color w:val="0070C0"/>
        </w:rPr>
        <w:t>|</w:t>
      </w:r>
      <w:r>
        <w:t xml:space="preserve"> a.id = </w:t>
      </w:r>
      <w:r w:rsidRPr="009F1488">
        <w:rPr>
          <w:color w:val="C0504D"/>
        </w:rPr>
        <w:t>$date</w:t>
      </w:r>
      <w:r>
        <w:t xml:space="preserve">(2009, 12, 25) </w:t>
      </w:r>
      <w:r w:rsidRPr="000B33A1">
        <w:rPr>
          <w:color w:val="0070C0"/>
        </w:rPr>
        <w:t>|</w:t>
      </w:r>
      <w:r>
        <w:t xml:space="preserve"> a.id = </w:t>
      </w:r>
      <w:r w:rsidRPr="009F1488">
        <w:rPr>
          <w:color w:val="C0504D"/>
        </w:rPr>
        <w:t>$dateTime</w:t>
      </w:r>
      <w:r>
        <w:t>(2009, 12, 25, 9, 48, 37, 0)</w:t>
      </w:r>
    </w:p>
    <w:p w:rsidR="008334D6" w:rsidRDefault="008334D6" w:rsidP="00096B23">
      <w:pPr>
        <w:pStyle w:val="Code"/>
      </w:pPr>
      <w:r>
        <w:t xml:space="preserve">                 </w:t>
      </w:r>
      <w:r w:rsidRPr="000B33A1">
        <w:rPr>
          <w:color w:val="0070C0"/>
        </w:rPr>
        <w:t>|</w:t>
      </w:r>
      <w:r>
        <w:t xml:space="preserve"> a.id = </w:t>
      </w:r>
      <w:r w:rsidRPr="009F1488">
        <w:rPr>
          <w:color w:val="C0504D"/>
        </w:rPr>
        <w:t>$</w:t>
      </w:r>
      <w:r>
        <w:rPr>
          <w:color w:val="C0504D"/>
        </w:rPr>
        <w:t>javaUtilDate</w:t>
      </w:r>
    </w:p>
    <w:p w:rsidR="008334D6" w:rsidRDefault="008334D6" w:rsidP="00CB7939">
      <w:pPr>
        <w:pStyle w:val="Code"/>
      </w:pPr>
      <w:r>
        <w:t xml:space="preserve">         </w:t>
      </w:r>
      <w:r w:rsidRPr="00E14DD9">
        <w:rPr>
          <w:color w:val="C0504D"/>
        </w:rPr>
        <w:t>and</w:t>
      </w:r>
      <w:r>
        <w:t xml:space="preserve"> b.id</w:t>
      </w:r>
    </w:p>
    <w:p w:rsidR="008334D6" w:rsidRDefault="008334D6" w:rsidP="00CB7939">
      <w:pPr>
        <w:pStyle w:val="Code"/>
      </w:pPr>
    </w:p>
    <w:p w:rsidR="008334D6" w:rsidRDefault="008334D6" w:rsidP="00CB7939">
      <w:pPr>
        <w:pStyle w:val="Code"/>
      </w:pPr>
      <w:r w:rsidRPr="00E14DD9">
        <w:rPr>
          <w:color w:val="C0504D"/>
        </w:rPr>
        <w:t>starts</w:t>
      </w:r>
      <w:r>
        <w:t xml:space="preserve"> </w:t>
      </w:r>
      <w:r w:rsidRPr="00E14DD9">
        <w:rPr>
          <w:color w:val="C0504D"/>
        </w:rPr>
        <w:t>with</w:t>
      </w:r>
      <w:r>
        <w:t xml:space="preserve"> a </w:t>
      </w:r>
    </w:p>
    <w:p w:rsidR="008334D6" w:rsidRDefault="008334D6" w:rsidP="00CB7939">
      <w:pPr>
        <w:pStyle w:val="Code"/>
      </w:pPr>
      <w:r w:rsidRPr="00E14DD9">
        <w:rPr>
          <w:color w:val="C0504D"/>
        </w:rPr>
        <w:t>then</w:t>
      </w:r>
      <w:r>
        <w:t xml:space="preserve"> b </w:t>
      </w:r>
    </w:p>
    <w:p w:rsidR="008334D6" w:rsidRDefault="008334D6" w:rsidP="00CB7939">
      <w:pPr>
        <w:pStyle w:val="Code"/>
      </w:pPr>
      <w:r w:rsidRPr="00E14DD9">
        <w:rPr>
          <w:color w:val="C0504D"/>
        </w:rPr>
        <w:t>then</w:t>
      </w:r>
      <w:r>
        <w:t xml:space="preserve"> </w:t>
      </w:r>
      <w:r w:rsidRPr="00E14DD9">
        <w:rPr>
          <w:color w:val="C0504D"/>
        </w:rPr>
        <w:t>any one</w:t>
      </w:r>
      <w:r>
        <w:t xml:space="preserve"> (a, b)</w:t>
      </w:r>
    </w:p>
    <w:p w:rsidR="008334D6" w:rsidRDefault="008334D6" w:rsidP="00CB7939">
      <w:pPr>
        <w:pStyle w:val="Code"/>
      </w:pPr>
      <w:r w:rsidRPr="00E14DD9">
        <w:rPr>
          <w:color w:val="C0504D"/>
        </w:rPr>
        <w:t>then all</w:t>
      </w:r>
      <w:r>
        <w:t xml:space="preserve"> (a, b)</w:t>
      </w:r>
    </w:p>
    <w:p w:rsidR="008334D6" w:rsidRDefault="008334D6" w:rsidP="00CB7939">
      <w:pPr>
        <w:pStyle w:val="Code"/>
      </w:pPr>
      <w:r w:rsidRPr="00E14DD9">
        <w:rPr>
          <w:color w:val="C0504D"/>
        </w:rPr>
        <w:t>then</w:t>
      </w:r>
      <w:r>
        <w:t xml:space="preserve"> ( (a </w:t>
      </w:r>
      <w:r w:rsidRPr="00E14DD9">
        <w:rPr>
          <w:color w:val="C0504D"/>
        </w:rPr>
        <w:t>then</w:t>
      </w:r>
      <w:r>
        <w:t xml:space="preserve"> b) )</w:t>
      </w:r>
    </w:p>
    <w:p w:rsidR="008334D6" w:rsidRDefault="008334D6" w:rsidP="00CB7939">
      <w:pPr>
        <w:pStyle w:val="Code"/>
      </w:pPr>
      <w:r w:rsidRPr="00E14DD9">
        <w:rPr>
          <w:color w:val="C0504D"/>
        </w:rPr>
        <w:t>then within</w:t>
      </w:r>
      <w:r>
        <w:t xml:space="preserve"> 10 </w:t>
      </w:r>
      <w:r w:rsidRPr="00E14DD9">
        <w:rPr>
          <w:color w:val="C0504D"/>
        </w:rPr>
        <w:t>milliseconds</w:t>
      </w:r>
      <w:r>
        <w:t xml:space="preserve"> </w:t>
      </w:r>
      <w:r w:rsidRPr="000B33A1">
        <w:rPr>
          <w:color w:val="0070C0"/>
        </w:rPr>
        <w:t>|</w:t>
      </w:r>
      <w:r>
        <w:t xml:space="preserve"> </w:t>
      </w:r>
      <w:r w:rsidRPr="00E14DD9">
        <w:rPr>
          <w:color w:val="C0504D"/>
        </w:rPr>
        <w:t>seconds</w:t>
      </w:r>
      <w:r>
        <w:t xml:space="preserve"> </w:t>
      </w:r>
      <w:r w:rsidRPr="000B33A1">
        <w:rPr>
          <w:color w:val="0070C0"/>
        </w:rPr>
        <w:t>|</w:t>
      </w:r>
      <w:r>
        <w:t xml:space="preserve"> </w:t>
      </w:r>
      <w:r w:rsidRPr="00E14DD9">
        <w:rPr>
          <w:color w:val="C0504D"/>
        </w:rPr>
        <w:t>minutes</w:t>
      </w:r>
      <w:r>
        <w:t xml:space="preserve"> </w:t>
      </w:r>
      <w:r w:rsidRPr="000B33A1">
        <w:rPr>
          <w:color w:val="0070C0"/>
        </w:rPr>
        <w:t>|</w:t>
      </w:r>
      <w:r>
        <w:t xml:space="preserve"> </w:t>
      </w:r>
      <w:r w:rsidRPr="00E14DD9">
        <w:rPr>
          <w:color w:val="C0504D"/>
        </w:rPr>
        <w:t>hours</w:t>
      </w:r>
      <w:r>
        <w:t xml:space="preserve"> </w:t>
      </w:r>
      <w:r w:rsidRPr="000B33A1">
        <w:rPr>
          <w:color w:val="0070C0"/>
        </w:rPr>
        <w:t>|</w:t>
      </w:r>
      <w:r>
        <w:t xml:space="preserve"> </w:t>
      </w:r>
      <w:r w:rsidRPr="00E14DD9">
        <w:rPr>
          <w:color w:val="C0504D"/>
        </w:rPr>
        <w:t>days</w:t>
      </w:r>
      <w:r>
        <w:t xml:space="preserve"> b</w:t>
      </w:r>
    </w:p>
    <w:p w:rsidR="008334D6" w:rsidRDefault="008334D6" w:rsidP="00CB7939">
      <w:pPr>
        <w:pStyle w:val="Code"/>
      </w:pPr>
      <w:r w:rsidRPr="00E14DD9">
        <w:rPr>
          <w:color w:val="C0504D"/>
        </w:rPr>
        <w:t>then repeat</w:t>
      </w:r>
      <w:r>
        <w:t xml:space="preserve"> 10 </w:t>
      </w:r>
      <w:r w:rsidRPr="00E14DD9">
        <w:rPr>
          <w:color w:val="C0504D"/>
        </w:rPr>
        <w:t>to</w:t>
      </w:r>
      <w:r>
        <w:t xml:space="preserve"> 20 </w:t>
      </w:r>
      <w:r w:rsidRPr="00E14DD9">
        <w:rPr>
          <w:color w:val="C0504D"/>
        </w:rPr>
        <w:t>times</w:t>
      </w:r>
      <w:r>
        <w:t xml:space="preserve"> a</w:t>
      </w:r>
    </w:p>
    <w:p w:rsidR="008334D6" w:rsidRDefault="008334D6" w:rsidP="00CB7939">
      <w:pPr>
        <w:pStyle w:val="Code"/>
      </w:pPr>
      <w:r w:rsidRPr="00E14DD9">
        <w:rPr>
          <w:color w:val="C0504D"/>
        </w:rPr>
        <w:t>then repeat</w:t>
      </w:r>
      <w:r>
        <w:t xml:space="preserve"> </w:t>
      </w:r>
      <w:r w:rsidRPr="005C5A12">
        <w:rPr>
          <w:color w:val="0070C0"/>
        </w:rPr>
        <w:t>$</w:t>
      </w:r>
      <w:r>
        <w:rPr>
          <w:color w:val="0070C0"/>
        </w:rPr>
        <w:t>intP</w:t>
      </w:r>
      <w:r w:rsidRPr="005C5A12">
        <w:rPr>
          <w:color w:val="0070C0"/>
        </w:rPr>
        <w:t>aram2</w:t>
      </w:r>
      <w:r>
        <w:t xml:space="preserve"> </w:t>
      </w:r>
      <w:r w:rsidRPr="00E14DD9">
        <w:rPr>
          <w:color w:val="C0504D"/>
        </w:rPr>
        <w:t>to</w:t>
      </w:r>
      <w:r>
        <w:t xml:space="preserve"> </w:t>
      </w:r>
      <w:r w:rsidRPr="005C5A12">
        <w:rPr>
          <w:color w:val="0070C0"/>
        </w:rPr>
        <w:t>$</w:t>
      </w:r>
      <w:r>
        <w:rPr>
          <w:color w:val="0070C0"/>
        </w:rPr>
        <w:t>intP</w:t>
      </w:r>
      <w:r w:rsidRPr="005C5A12">
        <w:rPr>
          <w:color w:val="0070C0"/>
        </w:rPr>
        <w:t>aram3</w:t>
      </w:r>
      <w:r>
        <w:t xml:space="preserve"> </w:t>
      </w:r>
      <w:r w:rsidRPr="00E14DD9">
        <w:rPr>
          <w:color w:val="C0504D"/>
        </w:rPr>
        <w:t>times</w:t>
      </w:r>
      <w:r>
        <w:t xml:space="preserve"> b</w:t>
      </w:r>
    </w:p>
    <w:p w:rsidR="008334D6" w:rsidRDefault="008334D6" w:rsidP="00CB7939">
      <w:pPr>
        <w:pStyle w:val="Code"/>
      </w:pPr>
      <w:r w:rsidRPr="00E14DD9">
        <w:rPr>
          <w:color w:val="C0504D"/>
        </w:rPr>
        <w:t>then</w:t>
      </w:r>
      <w:r>
        <w:t xml:space="preserve"> </w:t>
      </w:r>
      <w:r w:rsidRPr="00E14DD9">
        <w:rPr>
          <w:color w:val="C0504D"/>
        </w:rPr>
        <w:t>after</w:t>
      </w:r>
      <w:r>
        <w:t xml:space="preserve"> </w:t>
      </w:r>
      <w:r w:rsidRPr="00356A2B">
        <w:rPr>
          <w:color w:val="0070C0"/>
        </w:rPr>
        <w:t>$longParam</w:t>
      </w:r>
      <w:r>
        <w:t xml:space="preserve"> </w:t>
      </w:r>
      <w:r w:rsidRPr="00E14DD9">
        <w:rPr>
          <w:color w:val="C0504D"/>
        </w:rPr>
        <w:t>minutes</w:t>
      </w:r>
    </w:p>
    <w:p w:rsidR="008334D6" w:rsidRDefault="008334D6" w:rsidP="00CB7939">
      <w:pPr>
        <w:pStyle w:val="Code"/>
      </w:pPr>
      <w:r w:rsidRPr="00E14DD9">
        <w:rPr>
          <w:color w:val="C0504D"/>
        </w:rPr>
        <w:t>then</w:t>
      </w:r>
      <w:r>
        <w:t xml:space="preserve"> </w:t>
      </w:r>
      <w:r w:rsidRPr="00E14DD9">
        <w:rPr>
          <w:color w:val="C0504D"/>
        </w:rPr>
        <w:t>all</w:t>
      </w:r>
      <w:r>
        <w:t xml:space="preserve"> ( (a </w:t>
      </w:r>
      <w:r w:rsidRPr="00E14DD9">
        <w:rPr>
          <w:color w:val="C0504D"/>
        </w:rPr>
        <w:t>then</w:t>
      </w:r>
      <w:r>
        <w:t xml:space="preserve"> b), b )</w:t>
      </w:r>
    </w:p>
    <w:p w:rsidR="008334D6" w:rsidRDefault="008334D6" w:rsidP="00CB7939">
      <w:pPr>
        <w:pStyle w:val="Code"/>
      </w:pPr>
    </w:p>
    <w:p w:rsidR="008334D6" w:rsidRDefault="008334D6"/>
    <w:p w:rsidR="008334D6" w:rsidRDefault="008334D6">
      <w:pPr>
        <w:rPr>
          <w:ins w:id="62" w:author="IT Services" w:date="2010-02-16T17:15:00Z"/>
        </w:rPr>
      </w:pPr>
      <w:ins w:id="63" w:author="IT Services" w:date="2010-02-16T17:15:00Z">
        <w:r>
          <w:t>Notes:</w:t>
        </w:r>
      </w:ins>
    </w:p>
    <w:p w:rsidR="008334D6" w:rsidRDefault="008334D6" w:rsidP="00FB6846">
      <w:pPr>
        <w:numPr>
          <w:ilvl w:val="0"/>
          <w:numId w:val="20"/>
          <w:ins w:id="64" w:author="IT Services" w:date="2010-02-16T17:17:00Z"/>
        </w:numPr>
        <w:rPr>
          <w:ins w:id="65" w:author="IT Services" w:date="2010-02-16T17:47:00Z"/>
        </w:rPr>
      </w:pPr>
      <w:ins w:id="66" w:author="IT Services" w:date="2010-02-16T17:15:00Z">
        <w:r>
          <w:t xml:space="preserve">Pattern name </w:t>
        </w:r>
      </w:ins>
      <w:ins w:id="67" w:author="IT Services" w:date="2010-02-16T17:47:00Z">
        <w:r>
          <w:t xml:space="preserve">or event name </w:t>
        </w:r>
      </w:ins>
      <w:ins w:id="68" w:author="IT Services" w:date="2010-02-16T17:15:00Z">
        <w:r>
          <w:t xml:space="preserve">can be any </w:t>
        </w:r>
      </w:ins>
      <w:ins w:id="69" w:author="IT Services" w:date="2010-02-16T17:17:00Z">
        <w:r>
          <w:t>character inside double quotes</w:t>
        </w:r>
      </w:ins>
      <w:ins w:id="70" w:author="IT Services" w:date="2010-02-16T17:16:00Z">
        <w:r>
          <w:t xml:space="preserve">, </w:t>
        </w:r>
      </w:ins>
      <w:ins w:id="71" w:author="IT Services" w:date="2010-02-16T17:17:00Z">
        <w:r>
          <w:t>except double quote itself</w:t>
        </w:r>
      </w:ins>
    </w:p>
    <w:p w:rsidR="008334D6" w:rsidRDefault="008334D6" w:rsidP="00FB6846">
      <w:pPr>
        <w:numPr>
          <w:ilvl w:val="0"/>
          <w:numId w:val="20"/>
          <w:ins w:id="72" w:author="IT Services" w:date="2010-02-16T17:17:00Z"/>
        </w:numPr>
        <w:rPr>
          <w:ins w:id="73" w:author="IT Services" w:date="2010-02-16T17:20:00Z"/>
        </w:rPr>
      </w:pPr>
      <w:ins w:id="74" w:author="IT Services" w:date="2010-02-16T17:17:00Z">
        <w:r>
          <w:t xml:space="preserve">Alias name, field name, subscription </w:t>
        </w:r>
      </w:ins>
      <w:ins w:id="75" w:author="IT Services" w:date="2010-02-16T17:18:00Z">
        <w:r>
          <w:t>field and bindvar can be either alphanumeric</w:t>
        </w:r>
      </w:ins>
      <w:ins w:id="76" w:author="IT Services" w:date="2010-02-16T17:19:00Z">
        <w:r>
          <w:t xml:space="preserve">, digit and underscore (‘_’) </w:t>
        </w:r>
      </w:ins>
      <w:ins w:id="77" w:author="IT Services" w:date="2010-02-18T11:28:00Z">
        <w:r>
          <w:t xml:space="preserve">or slash (‘/’) </w:t>
        </w:r>
      </w:ins>
      <w:ins w:id="78" w:author="IT Services" w:date="2010-02-16T17:19:00Z">
        <w:r>
          <w:t>character</w:t>
        </w:r>
      </w:ins>
      <w:ins w:id="79" w:author="IT Services" w:date="2010-02-16T17:20:00Z">
        <w:r>
          <w:t xml:space="preserve"> or an escaped keyword</w:t>
        </w:r>
      </w:ins>
      <w:ins w:id="80" w:author="IT Services" w:date="2010-02-16T17:19:00Z">
        <w:r>
          <w:t>.</w:t>
        </w:r>
      </w:ins>
      <w:ins w:id="81" w:author="IT Services" w:date="2010-02-16T17:44:00Z">
        <w:r>
          <w:t xml:space="preserve"> </w:t>
        </w:r>
      </w:ins>
      <w:ins w:id="82" w:author="IT Services" w:date="2010-02-18T14:29:00Z">
        <w:r>
          <w:t>The</w:t>
        </w:r>
      </w:ins>
      <w:ins w:id="83" w:author="IT Services" w:date="2010-02-16T17:44:00Z">
        <w:r>
          <w:t xml:space="preserve"> field name also needs to satisfy requirement that it should be </w:t>
        </w:r>
      </w:ins>
      <w:ins w:id="84" w:author="IT Services" w:date="2010-02-16T17:45:00Z">
        <w:r>
          <w:t>J</w:t>
        </w:r>
      </w:ins>
      <w:ins w:id="85" w:author="IT Services" w:date="2010-02-16T17:44:00Z">
        <w:r>
          <w:t xml:space="preserve">ava </w:t>
        </w:r>
      </w:ins>
      <w:ins w:id="86" w:author="IT Services" w:date="2010-02-16T17:45:00Z">
        <w:r>
          <w:t>valid identifier</w:t>
        </w:r>
      </w:ins>
      <w:ins w:id="87" w:author="IT Services" w:date="2010-02-16T17:44:00Z">
        <w:r>
          <w:t>.</w:t>
        </w:r>
      </w:ins>
    </w:p>
    <w:p w:rsidR="008334D6" w:rsidRDefault="008334D6" w:rsidP="00FB6846">
      <w:pPr>
        <w:numPr>
          <w:ilvl w:val="0"/>
          <w:numId w:val="20"/>
          <w:ins w:id="88" w:author="IT Services" w:date="2010-02-16T17:17:00Z"/>
        </w:numPr>
        <w:rPr>
          <w:ins w:id="89" w:author="IT Services" w:date="2010-02-16T17:20:00Z"/>
        </w:rPr>
      </w:pPr>
      <w:ins w:id="90" w:author="IT Services" w:date="2010-02-16T17:20:00Z">
        <w:r>
          <w:t>To escape keyword, use ‘#’ before the keyword, for example, #define.</w:t>
        </w:r>
      </w:ins>
    </w:p>
    <w:p w:rsidR="008334D6" w:rsidRDefault="008334D6" w:rsidP="00B35D1A">
      <w:pPr>
        <w:numPr>
          <w:ins w:id="91" w:author="IT Services" w:date="2010-02-16T17:20:00Z"/>
        </w:numPr>
      </w:pPr>
    </w:p>
    <w:p w:rsidR="008334D6" w:rsidRDefault="008334D6"/>
    <w:p w:rsidR="008334D6" w:rsidRDefault="008334D6" w:rsidP="006C02A5">
      <w:pPr>
        <w:pStyle w:val="SimpleHeader"/>
      </w:pPr>
      <w:r>
        <w:t>Explicit Temporal / Time based constructs</w:t>
      </w:r>
    </w:p>
    <w:p w:rsidR="008334D6" w:rsidRDefault="008334D6"/>
    <w:p w:rsidR="008334D6" w:rsidRDefault="008334D6">
      <w:r>
        <w:t>The pattern grammar implicitly describes a sequence of events. Therefore there is an implicit time component in each pattern.</w:t>
      </w:r>
    </w:p>
    <w:p w:rsidR="008334D6" w:rsidRDefault="008334D6"/>
    <w:p w:rsidR="008334D6" w:rsidRDefault="008334D6">
      <w:r>
        <w:t>In addition to these, there are 3 additional constructs that enforce a stricter time based restrictions on a sequence:</w:t>
      </w:r>
    </w:p>
    <w:p w:rsidR="008334D6" w:rsidRDefault="008334D6"/>
    <w:p w:rsidR="008334D6" w:rsidRDefault="008334D6" w:rsidP="004F1C2A">
      <w:pPr>
        <w:numPr>
          <w:ilvl w:val="0"/>
          <w:numId w:val="17"/>
          <w:numberingChange w:id="92" w:author="IT Services" w:date="2010-01-20T14:10:00Z" w:original=""/>
        </w:numPr>
      </w:pPr>
      <w:r>
        <w:t>Occurs Within</w:t>
      </w:r>
    </w:p>
    <w:p w:rsidR="008334D6" w:rsidRDefault="008334D6" w:rsidP="00FB25FC">
      <w:pPr>
        <w:numPr>
          <w:ilvl w:val="1"/>
          <w:numId w:val="17"/>
          <w:numberingChange w:id="93" w:author="IT Services" w:date="2010-01-20T14:10:00Z" w:original="o"/>
        </w:numPr>
      </w:pPr>
      <w:r>
        <w:t>Ensures that all the events described inside the “within” clause occur within the time span specified. The timer starts as soon as the event preceding this sub-pattern arrives</w:t>
      </w:r>
    </w:p>
    <w:p w:rsidR="008334D6" w:rsidRDefault="008334D6" w:rsidP="00FB25FC">
      <w:pPr>
        <w:numPr>
          <w:ilvl w:val="1"/>
          <w:numId w:val="17"/>
          <w:numberingChange w:id="94" w:author="IT Services" w:date="2010-01-20T14:10:00Z" w:original="o"/>
        </w:numPr>
      </w:pPr>
      <w:r>
        <w:t>As soon as all the events in the sub-pattern occur in the correct sequence, the pattern instance moves to the next step beyond this “within” clause</w:t>
      </w:r>
    </w:p>
    <w:p w:rsidR="008334D6" w:rsidRDefault="008334D6" w:rsidP="00FB25FC"/>
    <w:p w:rsidR="008334D6" w:rsidRDefault="008334D6" w:rsidP="004F1C2A">
      <w:pPr>
        <w:numPr>
          <w:ilvl w:val="0"/>
          <w:numId w:val="17"/>
          <w:numberingChange w:id="95" w:author="IT Services" w:date="2010-01-20T14:10:00Z" w:original=""/>
        </w:numPr>
      </w:pPr>
      <w:r>
        <w:t>Occurs During</w:t>
      </w:r>
    </w:p>
    <w:p w:rsidR="008334D6" w:rsidRDefault="008334D6" w:rsidP="007B0C98">
      <w:pPr>
        <w:numPr>
          <w:ilvl w:val="1"/>
          <w:numId w:val="17"/>
          <w:numberingChange w:id="96" w:author="IT Services" w:date="2010-01-20T14:10:00Z" w:original="o"/>
        </w:numPr>
      </w:pPr>
      <w:r>
        <w:t>Ensures that all the events described inside the “during” clause occur within the time span specified. The timer starts as soon as the event preceding this sub-pattern arrives</w:t>
      </w:r>
    </w:p>
    <w:p w:rsidR="008334D6" w:rsidRDefault="008334D6" w:rsidP="007B0C98">
      <w:pPr>
        <w:numPr>
          <w:ilvl w:val="1"/>
          <w:numId w:val="17"/>
          <w:numberingChange w:id="97" w:author="IT Services" w:date="2010-01-20T14:10:00Z" w:original="o"/>
        </w:numPr>
      </w:pPr>
      <w:r>
        <w:t>Even if all the events in the sub-pattern occur in the correct sequence before the timer expires, the pattern does not move to the next step until after the timer expiry</w:t>
      </w:r>
    </w:p>
    <w:p w:rsidR="008334D6" w:rsidRDefault="008334D6" w:rsidP="00B27F45"/>
    <w:p w:rsidR="008334D6" w:rsidRDefault="008334D6" w:rsidP="004F1C2A">
      <w:pPr>
        <w:numPr>
          <w:ilvl w:val="0"/>
          <w:numId w:val="17"/>
          <w:numberingChange w:id="98" w:author="IT Services" w:date="2010-01-20T14:10:00Z" w:original=""/>
        </w:numPr>
      </w:pPr>
      <w:r>
        <w:t>Occurs After</w:t>
      </w:r>
    </w:p>
    <w:p w:rsidR="008334D6" w:rsidRDefault="008334D6" w:rsidP="00731666">
      <w:pPr>
        <w:numPr>
          <w:ilvl w:val="1"/>
          <w:numId w:val="17"/>
          <w:numberingChange w:id="99" w:author="IT Services" w:date="2010-01-20T14:10:00Z" w:original="o"/>
        </w:numPr>
      </w:pPr>
      <w:r>
        <w:t>This clause does not accept any event or sub-pattern. The timer starts as soon as the event preceding this sub-pattern arrives</w:t>
      </w:r>
    </w:p>
    <w:p w:rsidR="008334D6" w:rsidRDefault="008334D6" w:rsidP="00731666">
      <w:pPr>
        <w:numPr>
          <w:ilvl w:val="1"/>
          <w:numId w:val="17"/>
          <w:numberingChange w:id="100" w:author="IT Services" w:date="2010-01-20T14:10:00Z" w:original="o"/>
        </w:numPr>
      </w:pPr>
      <w:r>
        <w:t>This is used to model event sequences where there is no activity for certain fixed periods of time</w:t>
      </w:r>
    </w:p>
    <w:p w:rsidR="008334D6" w:rsidRDefault="008334D6"/>
    <w:p w:rsidR="008334D6" w:rsidRDefault="008334D6" w:rsidP="0077455C"/>
    <w:p w:rsidR="008334D6" w:rsidRDefault="008334D6" w:rsidP="001B0425">
      <w:pPr>
        <w:pStyle w:val="SimpleHeader"/>
      </w:pPr>
      <w:r>
        <w:t>Event subscription</w:t>
      </w:r>
    </w:p>
    <w:p w:rsidR="008334D6" w:rsidRDefault="008334D6" w:rsidP="0077455C"/>
    <w:p w:rsidR="008334D6" w:rsidRDefault="008334D6" w:rsidP="0077455C">
      <w:r>
        <w:t xml:space="preserve">To create a pattern definition you have to specify the event types you are interested in. You also have to specify a property to be used for subscription and to correlate with other events. </w:t>
      </w:r>
    </w:p>
    <w:p w:rsidR="008334D6" w:rsidRDefault="008334D6" w:rsidP="0077455C"/>
    <w:p w:rsidR="008334D6" w:rsidRPr="00A42151" w:rsidRDefault="008334D6" w:rsidP="0077455C">
      <w:pPr>
        <w:rPr>
          <w:b/>
        </w:rPr>
      </w:pPr>
      <w:r w:rsidRPr="00A42151">
        <w:rPr>
          <w:b/>
        </w:rPr>
        <w:t>There are 3 ways to subscribe to an event:</w:t>
      </w:r>
    </w:p>
    <w:p w:rsidR="008334D6" w:rsidRDefault="008334D6" w:rsidP="0077455C"/>
    <w:p w:rsidR="008334D6" w:rsidRPr="005F6549" w:rsidRDefault="008334D6" w:rsidP="004F0455">
      <w:pPr>
        <w:numPr>
          <w:ilvl w:val="0"/>
          <w:numId w:val="4"/>
          <w:numberingChange w:id="101" w:author="IT Services" w:date="2010-01-20T14:10:00Z" w:original="%1:1:0:."/>
        </w:numPr>
      </w:pPr>
      <w:r>
        <w:t>Correlation on a property:</w:t>
      </w:r>
    </w:p>
    <w:p w:rsidR="008334D6" w:rsidRDefault="008334D6" w:rsidP="004C570F">
      <w:pPr>
        <w:ind w:left="720"/>
      </w:pPr>
      <w:r>
        <w:t>Specify a property that will uniquely identify the event or related events. All the events being used in the pattern instance must have the same value for the correlation to work.</w:t>
      </w:r>
    </w:p>
    <w:p w:rsidR="008334D6" w:rsidRDefault="008334D6" w:rsidP="004C570F">
      <w:pPr>
        <w:ind w:left="720"/>
      </w:pPr>
    </w:p>
    <w:p w:rsidR="008334D6" w:rsidRDefault="008334D6" w:rsidP="004C570F">
      <w:pPr>
        <w:ind w:left="720"/>
      </w:pPr>
      <w:r>
        <w:t>Each pattern instance has an Id which is derived from this correlation property’s value. If there are going to be multiple pattern instances simultaneously, then these values have to be unique per pattern instance.</w:t>
      </w:r>
    </w:p>
    <w:p w:rsidR="008334D6" w:rsidRDefault="008334D6" w:rsidP="000E53FD">
      <w:pPr>
        <w:ind w:firstLine="720"/>
      </w:pPr>
    </w:p>
    <w:p w:rsidR="008334D6" w:rsidRPr="005F6549" w:rsidRDefault="008334D6" w:rsidP="000E53FD">
      <w:pPr>
        <w:ind w:firstLine="720"/>
      </w:pPr>
      <w:r>
        <w:t>Example:</w:t>
      </w:r>
    </w:p>
    <w:p w:rsidR="008334D6" w:rsidRDefault="008334D6" w:rsidP="000E53FD">
      <w:pPr>
        <w:numPr>
          <w:ilvl w:val="2"/>
          <w:numId w:val="4"/>
          <w:numberingChange w:id="102" w:author="IT Services" w:date="2010-01-20T14:10:00Z" w:original="%3:1:2:."/>
        </w:numPr>
      </w:pPr>
      <w:r w:rsidRPr="005F6549">
        <w:t>order.customerId</w:t>
      </w:r>
      <w:r>
        <w:t xml:space="preserve"> and shipment</w:t>
      </w:r>
      <w:r w:rsidRPr="005F6549">
        <w:t>.customerId</w:t>
      </w:r>
    </w:p>
    <w:p w:rsidR="008334D6" w:rsidRDefault="008334D6" w:rsidP="00F0264B">
      <w:pPr>
        <w:numPr>
          <w:ilvl w:val="3"/>
          <w:numId w:val="4"/>
          <w:numberingChange w:id="103" w:author="IT Services" w:date="2010-01-20T14:10:00Z" w:original=""/>
        </w:numPr>
      </w:pPr>
      <w:r>
        <w:t>Here, order and shipment events that share the same customerId will be correlated</w:t>
      </w:r>
    </w:p>
    <w:p w:rsidR="008334D6" w:rsidRDefault="008334D6" w:rsidP="00D06A41">
      <w:pPr>
        <w:numPr>
          <w:ilvl w:val="2"/>
          <w:numId w:val="4"/>
          <w:numberingChange w:id="104" w:author="IT Services" w:date="2010-01-20T14:10:00Z" w:original="%3:2:2:."/>
        </w:numPr>
      </w:pPr>
      <w:r>
        <w:t>stockQuote.symbol and tradeOrder.symbol</w:t>
      </w:r>
    </w:p>
    <w:p w:rsidR="008334D6" w:rsidRDefault="008334D6" w:rsidP="00F0264B">
      <w:pPr>
        <w:numPr>
          <w:ilvl w:val="3"/>
          <w:numId w:val="4"/>
          <w:numberingChange w:id="105" w:author="IT Services" w:date="2010-01-20T14:10:00Z" w:original=""/>
        </w:numPr>
      </w:pPr>
      <w:r>
        <w:t>Here, stockQuote and tradeOrder events that share the same symbol will be correlated</w:t>
      </w:r>
    </w:p>
    <w:p w:rsidR="008334D6" w:rsidRPr="005F6549" w:rsidRDefault="008334D6" w:rsidP="005F6549"/>
    <w:p w:rsidR="008334D6" w:rsidRPr="005F6549" w:rsidRDefault="008334D6" w:rsidP="004F0455">
      <w:pPr>
        <w:numPr>
          <w:ilvl w:val="0"/>
          <w:numId w:val="4"/>
          <w:numberingChange w:id="106" w:author="IT Services" w:date="2010-01-20T14:10:00Z" w:original="%1:2:0:."/>
        </w:numPr>
      </w:pPr>
      <w:r>
        <w:t>Exact m</w:t>
      </w:r>
      <w:r w:rsidRPr="005F6549">
        <w:t>atch</w:t>
      </w:r>
      <w:r>
        <w:t>:</w:t>
      </w:r>
    </w:p>
    <w:p w:rsidR="008334D6" w:rsidRDefault="008334D6" w:rsidP="00707CDC">
      <w:pPr>
        <w:ind w:left="720"/>
      </w:pPr>
      <w:r>
        <w:t xml:space="preserve">Specify a property and </w:t>
      </w:r>
      <w:r w:rsidRPr="005F6549">
        <w:t>an exact value</w:t>
      </w:r>
      <w:r>
        <w:t>.</w:t>
      </w:r>
    </w:p>
    <w:p w:rsidR="008334D6" w:rsidRDefault="008334D6" w:rsidP="00707CDC">
      <w:pPr>
        <w:ind w:left="720"/>
      </w:pPr>
    </w:p>
    <w:p w:rsidR="008334D6" w:rsidRDefault="008334D6" w:rsidP="00D06A41">
      <w:pPr>
        <w:ind w:left="720"/>
      </w:pPr>
      <w:r>
        <w:t>Example:</w:t>
      </w:r>
    </w:p>
    <w:p w:rsidR="008334D6" w:rsidRDefault="008334D6" w:rsidP="00D06A41">
      <w:pPr>
        <w:numPr>
          <w:ilvl w:val="2"/>
          <w:numId w:val="4"/>
          <w:numberingChange w:id="107" w:author="IT Services" w:date="2010-01-20T14:10:00Z" w:original="%3:1:2:."/>
        </w:numPr>
      </w:pPr>
      <w:r>
        <w:t xml:space="preserve">order.customerId </w:t>
      </w:r>
      <w:r w:rsidRPr="005F6549">
        <w:t>= “123-ABC-456”</w:t>
      </w:r>
    </w:p>
    <w:p w:rsidR="008334D6" w:rsidRDefault="008334D6" w:rsidP="00451CE3">
      <w:pPr>
        <w:numPr>
          <w:ilvl w:val="3"/>
          <w:numId w:val="4"/>
          <w:numberingChange w:id="108" w:author="IT Services" w:date="2010-01-20T14:10:00Z" w:original=""/>
        </w:numPr>
      </w:pPr>
      <w:r>
        <w:t>Here, only the order with the specified customerId will be processed</w:t>
      </w:r>
    </w:p>
    <w:p w:rsidR="008334D6" w:rsidRDefault="008334D6" w:rsidP="00D06A41">
      <w:pPr>
        <w:numPr>
          <w:ilvl w:val="2"/>
          <w:numId w:val="4"/>
          <w:numberingChange w:id="109" w:author="IT Services" w:date="2010-01-20T14:10:00Z" w:original="%3:2:2:."/>
        </w:numPr>
      </w:pPr>
      <w:r>
        <w:t>tradeOrder.symbol = “ABCD”</w:t>
      </w:r>
    </w:p>
    <w:p w:rsidR="008334D6" w:rsidRDefault="008334D6" w:rsidP="00451CE3">
      <w:pPr>
        <w:numPr>
          <w:ilvl w:val="3"/>
          <w:numId w:val="4"/>
          <w:numberingChange w:id="110" w:author="IT Services" w:date="2010-01-20T14:10:00Z" w:original=""/>
        </w:numPr>
      </w:pPr>
      <w:r>
        <w:t>Here, only the tradeOrder with the specified symbol will be processed</w:t>
      </w:r>
    </w:p>
    <w:p w:rsidR="008334D6" w:rsidRPr="005F6549" w:rsidRDefault="008334D6" w:rsidP="005F6549"/>
    <w:p w:rsidR="008334D6" w:rsidRPr="005F6549" w:rsidRDefault="008334D6" w:rsidP="004F0455">
      <w:pPr>
        <w:numPr>
          <w:ilvl w:val="0"/>
          <w:numId w:val="4"/>
          <w:numberingChange w:id="111" w:author="IT Services" w:date="2010-01-20T14:10:00Z" w:original="%1:3:0:."/>
        </w:numPr>
      </w:pPr>
      <w:r w:rsidRPr="005F6549">
        <w:t>Hybrid</w:t>
      </w:r>
      <w:r>
        <w:t>:</w:t>
      </w:r>
    </w:p>
    <w:p w:rsidR="008334D6" w:rsidRPr="005F6549" w:rsidRDefault="008334D6" w:rsidP="00707CDC">
      <w:pPr>
        <w:ind w:left="720"/>
      </w:pPr>
      <w:r>
        <w:t>When correlating events from multiple streams, some events can use correlation and others can use exact matches.</w:t>
      </w:r>
    </w:p>
    <w:p w:rsidR="008334D6" w:rsidRDefault="008334D6" w:rsidP="00707CDC">
      <w:pPr>
        <w:ind w:left="720"/>
      </w:pPr>
    </w:p>
    <w:p w:rsidR="008334D6" w:rsidRDefault="008334D6" w:rsidP="00280188">
      <w:pPr>
        <w:ind w:left="720"/>
      </w:pPr>
      <w:r>
        <w:t>Example:</w:t>
      </w:r>
    </w:p>
    <w:p w:rsidR="008334D6" w:rsidRDefault="008334D6" w:rsidP="00280188">
      <w:pPr>
        <w:numPr>
          <w:ilvl w:val="2"/>
          <w:numId w:val="4"/>
          <w:numberingChange w:id="112" w:author="IT Services" w:date="2010-01-20T14:10:00Z" w:original="%3:1:2:."/>
        </w:numPr>
      </w:pPr>
      <w:r>
        <w:t>shipment</w:t>
      </w:r>
      <w:r w:rsidRPr="005F6549">
        <w:t>.customerId</w:t>
      </w:r>
      <w:r>
        <w:t xml:space="preserve"> and packagingPrepare.state = “</w:t>
      </w:r>
      <w:smartTag w:uri="urn:schemas-microsoft-com:office:smarttags" w:element="State">
        <w:smartTag w:uri="urn:schemas-microsoft-com:office:smarttags" w:element="place">
          <w:r>
            <w:t>California</w:t>
          </w:r>
        </w:smartTag>
      </w:smartTag>
      <w:r>
        <w:t>”</w:t>
      </w:r>
    </w:p>
    <w:p w:rsidR="008334D6" w:rsidRDefault="008334D6" w:rsidP="003108CB">
      <w:pPr>
        <w:numPr>
          <w:ilvl w:val="3"/>
          <w:numId w:val="4"/>
          <w:numberingChange w:id="113" w:author="IT Services" w:date="2010-01-20T14:10:00Z" w:original=""/>
        </w:numPr>
      </w:pPr>
      <w:r>
        <w:t>Here, a combination of correlation field and exact match is used to specify a pattern</w:t>
      </w:r>
    </w:p>
    <w:p w:rsidR="008334D6" w:rsidRDefault="008334D6" w:rsidP="00703433">
      <w:pPr>
        <w:ind w:left="720"/>
      </w:pPr>
    </w:p>
    <w:p w:rsidR="008334D6" w:rsidRDefault="008334D6" w:rsidP="004F0455"/>
    <w:p w:rsidR="008334D6" w:rsidRPr="00A42151" w:rsidRDefault="008334D6" w:rsidP="004F0455">
      <w:pPr>
        <w:rPr>
          <w:b/>
        </w:rPr>
      </w:pPr>
      <w:r w:rsidRPr="00A42151">
        <w:rPr>
          <w:b/>
        </w:rPr>
        <w:t>Some restrictions</w:t>
      </w:r>
      <w:r>
        <w:rPr>
          <w:b/>
        </w:rPr>
        <w:t xml:space="preserve"> on using exact matches</w:t>
      </w:r>
      <w:r w:rsidRPr="00A42151">
        <w:rPr>
          <w:b/>
        </w:rPr>
        <w:t>:</w:t>
      </w:r>
    </w:p>
    <w:p w:rsidR="008334D6" w:rsidRDefault="008334D6" w:rsidP="004F0455"/>
    <w:p w:rsidR="008334D6" w:rsidRDefault="008334D6" w:rsidP="004C570F">
      <w:pPr>
        <w:numPr>
          <w:ilvl w:val="0"/>
          <w:numId w:val="14"/>
          <w:numberingChange w:id="114" w:author="IT Services" w:date="2010-01-20T14:10:00Z" w:original=""/>
        </w:numPr>
      </w:pPr>
      <w:r>
        <w:t>There must be at least one event in the pattern that uses Correlation. As described earlier, the pattern instance’s Id is derived from events’ correlation property. Therefore at least the first event in the pattern sequence must use the correlation property</w:t>
      </w:r>
    </w:p>
    <w:p w:rsidR="008334D6" w:rsidRDefault="008334D6" w:rsidP="00F8073C">
      <w:pPr>
        <w:ind w:left="360"/>
      </w:pPr>
    </w:p>
    <w:p w:rsidR="008334D6" w:rsidRDefault="008334D6" w:rsidP="004C570F">
      <w:pPr>
        <w:numPr>
          <w:ilvl w:val="0"/>
          <w:numId w:val="14"/>
          <w:numberingChange w:id="115" w:author="IT Services" w:date="2010-01-20T14:10:00Z" w:original=""/>
        </w:numPr>
      </w:pPr>
      <w:r>
        <w:t>If there is only one event in the pattern definition, then it should use Correlation</w:t>
      </w:r>
    </w:p>
    <w:p w:rsidR="008334D6" w:rsidRDefault="008334D6" w:rsidP="00F8073C"/>
    <w:p w:rsidR="008334D6" w:rsidRDefault="008334D6" w:rsidP="004C570F">
      <w:pPr>
        <w:numPr>
          <w:ilvl w:val="0"/>
          <w:numId w:val="14"/>
          <w:numberingChange w:id="116" w:author="IT Services" w:date="2010-01-20T14:10:00Z" w:original=""/>
        </w:numPr>
      </w:pPr>
      <w:r>
        <w:t>If the first item in the pattern sequence is a “then-any-one” (</w:t>
      </w:r>
      <w:r w:rsidRPr="00A6053C">
        <w:rPr>
          <w:rStyle w:val="TodoAlertChar"/>
        </w:rPr>
        <w:t>Use actual grammar ref</w:t>
      </w:r>
      <w:r>
        <w:t>) or “then-all” (</w:t>
      </w:r>
      <w:r w:rsidRPr="00A6053C">
        <w:rPr>
          <w:rStyle w:val="TodoAlertChar"/>
        </w:rPr>
        <w:t>Use actual grammar ref</w:t>
      </w:r>
      <w:r>
        <w:t>), then all the events in that sub-sequence/item should use Correlation</w:t>
      </w:r>
    </w:p>
    <w:p w:rsidR="008334D6" w:rsidRDefault="008334D6" w:rsidP="00E32BD8">
      <w:pPr>
        <w:ind w:left="360"/>
      </w:pPr>
    </w:p>
    <w:p w:rsidR="008334D6" w:rsidRDefault="008334D6" w:rsidP="004C570F">
      <w:pPr>
        <w:numPr>
          <w:ilvl w:val="0"/>
          <w:numId w:val="14"/>
          <w:numberingChange w:id="117" w:author="IT Services" w:date="2010-01-20T14:10:00Z" w:original=""/>
        </w:numPr>
      </w:pPr>
      <w:r>
        <w:t>If an exact match is required for all events in the pattern instance then you are probably looking at the wrong place. Either a Rule or a Query will do the job. Or, convert all events to use Correlation instead</w:t>
      </w:r>
    </w:p>
    <w:p w:rsidR="008334D6" w:rsidRDefault="008334D6" w:rsidP="00F0264B"/>
    <w:p w:rsidR="008334D6" w:rsidRDefault="008334D6" w:rsidP="004F0455">
      <w:r>
        <w:br w:type="page"/>
      </w:r>
    </w:p>
    <w:p w:rsidR="008334D6" w:rsidRDefault="008334D6" w:rsidP="0011401F">
      <w:pPr>
        <w:pStyle w:val="SubHeader"/>
      </w:pPr>
      <w:r>
        <w:t>Details</w:t>
      </w:r>
    </w:p>
    <w:p w:rsidR="008334D6" w:rsidRDefault="008334D6"/>
    <w:p w:rsidR="008334D6" w:rsidRDefault="008334D6" w:rsidP="004D44DC">
      <w:pPr>
        <w:pStyle w:val="TodoAlert"/>
      </w:pPr>
      <w:r>
        <w:t>List catalog functions</w:t>
      </w:r>
    </w:p>
    <w:p w:rsidR="008334D6" w:rsidRDefault="008334D6"/>
    <w:p w:rsidR="008334D6" w:rsidRDefault="008334D6" w:rsidP="00213998">
      <w:pPr>
        <w:pStyle w:val="SimpleHeader"/>
      </w:pPr>
      <w:r>
        <w:t>Pattern definition</w:t>
      </w:r>
    </w:p>
    <w:p w:rsidR="008334D6" w:rsidRDefault="008334D6"/>
    <w:p w:rsidR="008334D6" w:rsidRDefault="008334D6">
      <w:r>
        <w:t>Patterns have to be registered with the engine before deployment and use. Registration is a simple step which requires the full pattern string. The pattern name must be unique in the engine for the registration to succeed.</w:t>
      </w:r>
    </w:p>
    <w:p w:rsidR="008334D6" w:rsidRDefault="008334D6"/>
    <w:p w:rsidR="008334D6" w:rsidRDefault="008334D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429pt;height:123.75pt;visibility:visible">
            <v:imagedata r:id="rId7" o:title=""/>
          </v:shape>
        </w:pict>
      </w:r>
    </w:p>
    <w:p w:rsidR="008334D6" w:rsidRDefault="008334D6"/>
    <w:p w:rsidR="008334D6" w:rsidRDefault="008334D6"/>
    <w:p w:rsidR="008334D6" w:rsidRDefault="008334D6" w:rsidP="00BB4245">
      <w:pPr>
        <w:pStyle w:val="SimpleHeader"/>
      </w:pPr>
      <w:r>
        <w:t>Pattern deployment</w:t>
      </w:r>
    </w:p>
    <w:p w:rsidR="008334D6" w:rsidRDefault="008334D6"/>
    <w:p w:rsidR="008334D6" w:rsidRDefault="008334D6">
      <w:r>
        <w:t>Patterns can be deployed and undeployed dynamically. The best time to do this would be at engine startup where the patterns can be instantiated, configured and deployed. Before shutting down the engine the patterns have to be undeployed.</w:t>
      </w:r>
    </w:p>
    <w:p w:rsidR="008334D6" w:rsidRDefault="008334D6"/>
    <w:p w:rsidR="008334D6" w:rsidRDefault="008334D6">
      <w:r>
        <w:t>Each RuleSession has a separate instance of the pattern framework. Unlike Statemachines or Rules running in certain modes, the patterns are neither distributed nor aware of the cluster. (</w:t>
      </w:r>
      <w:r w:rsidRPr="005D5A2B">
        <w:rPr>
          <w:rStyle w:val="TodoAlertChar"/>
        </w:rPr>
        <w:t>This might change in a future version</w:t>
      </w:r>
      <w:r>
        <w:t>)</w:t>
      </w:r>
    </w:p>
    <w:p w:rsidR="008334D6" w:rsidRDefault="008334D6"/>
    <w:p w:rsidR="008334D6" w:rsidRDefault="008334D6">
      <w:r>
        <w:t>Before instantiating any pattern, the pattern framework should be started. This should typically be done in a Startup function. The framework also has to be shutdown when the engine shuts down.</w:t>
      </w:r>
    </w:p>
    <w:p w:rsidR="008334D6" w:rsidRDefault="008334D6"/>
    <w:p w:rsidR="008334D6" w:rsidRDefault="008334D6" w:rsidP="00E32E7F">
      <w:pPr>
        <w:pStyle w:val="TodoAlert"/>
      </w:pPr>
      <w:r>
        <w:t>Show catalog functions to do start, stop, setXXX, deploy, undeploy</w:t>
      </w:r>
    </w:p>
    <w:p w:rsidR="008334D6" w:rsidRDefault="008334D6" w:rsidP="00E32E7F">
      <w:pPr>
        <w:pStyle w:val="TodoAlert"/>
      </w:pPr>
    </w:p>
    <w:p w:rsidR="008334D6" w:rsidRDefault="008334D6" w:rsidP="00E32E7F">
      <w:pPr>
        <w:pStyle w:val="TodoAlert"/>
      </w:pPr>
      <w:r>
        <w:rPr>
          <w:noProof/>
        </w:rPr>
        <w:pict>
          <v:shape id="Picture 6" o:spid="_x0000_i1026" type="#_x0000_t75" style="width:424.5pt;height:162pt;visibility:visible">
            <v:imagedata r:id="rId8" o:title=""/>
          </v:shape>
        </w:pict>
      </w:r>
    </w:p>
    <w:p w:rsidR="008334D6" w:rsidRDefault="008334D6"/>
    <w:p w:rsidR="008334D6" w:rsidRDefault="008334D6"/>
    <w:p w:rsidR="008334D6" w:rsidRDefault="008334D6" w:rsidP="00BF5B70">
      <w:pPr>
        <w:pStyle w:val="SimpleHeader"/>
      </w:pPr>
      <w:r>
        <w:t>Listening to events</w:t>
      </w:r>
    </w:p>
    <w:p w:rsidR="008334D6" w:rsidRDefault="008334D6"/>
    <w:p w:rsidR="008334D6" w:rsidRDefault="008334D6">
      <w:r>
        <w:t>Once a pattern is deployed, it is ready to start processing events. Events have to be explicitly sent to the pattern framework using the catalog function (</w:t>
      </w:r>
      <w:r w:rsidRPr="002A22C7">
        <w:rPr>
          <w:rStyle w:val="TodoAlertChar"/>
        </w:rPr>
        <w:t>Name the cat fn</w:t>
      </w:r>
      <w:r>
        <w:t>). The pattern framework automatically routes these events to all subscribing patterns that have been deployed in the RuleSession.</w:t>
      </w:r>
    </w:p>
    <w:p w:rsidR="008334D6" w:rsidRDefault="008334D6"/>
    <w:p w:rsidR="008334D6" w:rsidRDefault="008334D6">
      <w:r>
        <w:t>This function can be invoked from anywhere in the context of a RuleSession. This call returns immediately because the actual work of routing to the pattern instances and the processing is done by other threads.</w:t>
      </w:r>
    </w:p>
    <w:p w:rsidR="008334D6" w:rsidRDefault="008334D6"/>
    <w:p w:rsidR="008334D6" w:rsidRDefault="008334D6">
      <w:r>
        <w:rPr>
          <w:noProof/>
        </w:rPr>
        <w:pict>
          <v:shape id="Picture 7" o:spid="_x0000_i1027" type="#_x0000_t75" style="width:296.25pt;height:180pt;visibility:visible">
            <v:imagedata r:id="rId9" o:title=""/>
          </v:shape>
        </w:pict>
      </w:r>
    </w:p>
    <w:p w:rsidR="008334D6" w:rsidRDefault="008334D6"/>
    <w:p w:rsidR="008334D6" w:rsidRDefault="008334D6"/>
    <w:p w:rsidR="008334D6" w:rsidRDefault="008334D6"/>
    <w:p w:rsidR="008334D6" w:rsidRDefault="008334D6" w:rsidP="000D0EF0">
      <w:pPr>
        <w:pStyle w:val="SimpleHeader"/>
      </w:pPr>
      <w:r>
        <w:t>Pattern result listeners</w:t>
      </w:r>
    </w:p>
    <w:p w:rsidR="008334D6" w:rsidRDefault="008334D6"/>
    <w:p w:rsidR="008334D6" w:rsidRDefault="008334D6">
      <w:r>
        <w:t>Each pattern requires 2 listeners to be configured – a success listener and a failure listener. When a pattern instance successfully recognizes and completes the prescribed pattern it will invoke the success listener. If the pattern fails because of a timeout or a pattern arriving out of order, then it invokes the failure listener.</w:t>
      </w:r>
    </w:p>
    <w:p w:rsidR="008334D6" w:rsidRDefault="008334D6"/>
    <w:p w:rsidR="008334D6" w:rsidRDefault="008334D6">
      <w:r>
        <w:t>The listener can be of 2 types. A simple listener that offers basic notification features and another one that provides some insight into the events that triggered the pattern.</w:t>
      </w:r>
    </w:p>
    <w:p w:rsidR="008334D6" w:rsidRDefault="008334D6"/>
    <w:p w:rsidR="008334D6" w:rsidRDefault="008334D6">
      <w:r>
        <w:t xml:space="preserve">Time consuming operations must not be performed inside this listener. It should control return quickly to insure efficient functioning of the pattern framework. </w:t>
      </w:r>
    </w:p>
    <w:p w:rsidR="008334D6" w:rsidRDefault="008334D6"/>
    <w:p w:rsidR="008334D6" w:rsidRDefault="008334D6"/>
    <w:p w:rsidR="008334D6" w:rsidRPr="000857C6" w:rsidRDefault="008334D6">
      <w:pPr>
        <w:rPr>
          <w:b/>
        </w:rPr>
      </w:pPr>
      <w:r w:rsidRPr="000857C6">
        <w:rPr>
          <w:b/>
        </w:rPr>
        <w:t>Simple listener:</w:t>
      </w:r>
    </w:p>
    <w:p w:rsidR="008334D6" w:rsidRDefault="008334D6"/>
    <w:p w:rsidR="008334D6" w:rsidRDefault="008334D6">
      <w:r>
        <w:rPr>
          <w:noProof/>
        </w:rPr>
        <w:pict>
          <v:shape id="Picture 8" o:spid="_x0000_i1028" type="#_x0000_t75" style="width:262.5pt;height:170.25pt;visibility:visible">
            <v:imagedata r:id="rId10" o:title=""/>
          </v:shape>
        </w:pict>
      </w:r>
    </w:p>
    <w:p w:rsidR="008334D6" w:rsidRDefault="008334D6"/>
    <w:p w:rsidR="008334D6" w:rsidRDefault="008334D6"/>
    <w:p w:rsidR="008334D6" w:rsidRPr="000857C6" w:rsidRDefault="008334D6">
      <w:pPr>
        <w:rPr>
          <w:b/>
        </w:rPr>
      </w:pPr>
      <w:r w:rsidRPr="000857C6">
        <w:rPr>
          <w:b/>
        </w:rPr>
        <w:t>Advanced listener:</w:t>
      </w:r>
    </w:p>
    <w:p w:rsidR="008334D6" w:rsidRDefault="008334D6"/>
    <w:p w:rsidR="008334D6" w:rsidRDefault="008334D6">
      <w:r>
        <w:t>Provides an additional parameter called “opaque”, which can be passed to functions that provide more details about the pattern instance.</w:t>
      </w:r>
    </w:p>
    <w:p w:rsidR="008334D6" w:rsidRDefault="008334D6"/>
    <w:p w:rsidR="008334D6" w:rsidRDefault="008334D6" w:rsidP="000857C6">
      <w:pPr>
        <w:pStyle w:val="TodoAlert"/>
      </w:pPr>
      <w:r>
        <w:t xml:space="preserve">Show </w:t>
      </w:r>
      <w:r w:rsidRPr="000857C6">
        <w:t>getEventIds</w:t>
      </w:r>
      <w:r>
        <w:t xml:space="preserve">(..) and </w:t>
      </w:r>
      <w:r w:rsidRPr="000857C6">
        <w:t>getRecentEventId</w:t>
      </w:r>
      <w:r>
        <w:t>(..) functions</w:t>
      </w:r>
    </w:p>
    <w:p w:rsidR="008334D6" w:rsidRPr="000857C6" w:rsidRDefault="008334D6" w:rsidP="000857C6">
      <w:pPr>
        <w:pStyle w:val="TodoAlert"/>
      </w:pPr>
    </w:p>
    <w:p w:rsidR="008334D6" w:rsidRDefault="008334D6">
      <w:r>
        <w:rPr>
          <w:noProof/>
        </w:rPr>
        <w:pict>
          <v:shape id="Picture 9" o:spid="_x0000_i1029" type="#_x0000_t75" style="width:309pt;height:245.25pt;visibility:visible">
            <v:imagedata r:id="rId11" o:title=""/>
          </v:shape>
        </w:pict>
      </w:r>
    </w:p>
    <w:p w:rsidR="008334D6" w:rsidRDefault="008334D6"/>
    <w:p w:rsidR="008334D6" w:rsidRDefault="008334D6"/>
    <w:p w:rsidR="008334D6" w:rsidRDefault="008334D6" w:rsidP="00EA03F5">
      <w:pPr>
        <w:pStyle w:val="SimpleHeader"/>
      </w:pPr>
      <w:r>
        <w:t xml:space="preserve">Event references and pattern footprint </w:t>
      </w:r>
    </w:p>
    <w:p w:rsidR="008334D6" w:rsidRDefault="008334D6"/>
    <w:p w:rsidR="008334D6" w:rsidRDefault="008334D6">
      <w:r>
        <w:t>The reference (pointer) to an event that is sent to the pattern framework is discarded as soon as the pattern instances have processed it. This means that after the event properties have been extracted and the pattern instances have made their state transitions, the reference is discarded.</w:t>
      </w:r>
    </w:p>
    <w:p w:rsidR="008334D6" w:rsidRDefault="008334D6"/>
    <w:p w:rsidR="008334D6" w:rsidRDefault="008334D6">
      <w:r>
        <w:t>Once the property values are extracted, the pattern instances only retain the event Ids and not the events themselves.</w:t>
      </w:r>
    </w:p>
    <w:p w:rsidR="008334D6" w:rsidRDefault="008334D6"/>
    <w:p w:rsidR="008334D6" w:rsidRDefault="008334D6">
      <w:r>
        <w:t>This way apart from the internal data structures maintained by the pattern instances, there is no other memory overhead.</w:t>
      </w:r>
    </w:p>
    <w:p w:rsidR="008334D6" w:rsidRDefault="008334D6"/>
    <w:p w:rsidR="008334D6" w:rsidRDefault="008334D6" w:rsidP="005616A5">
      <w:pPr>
        <w:pStyle w:val="SimpleHeader"/>
      </w:pPr>
      <w:r>
        <w:t>Other functions</w:t>
      </w:r>
    </w:p>
    <w:p w:rsidR="008334D6" w:rsidRDefault="008334D6">
      <w:pPr>
        <w:numPr>
          <w:ins w:id="118" w:author="IT Services" w:date="2010-02-09T15:28:00Z"/>
        </w:numPr>
        <w:rPr>
          <w:ins w:id="119" w:author="IT Services" w:date="2010-02-09T15:28:00Z"/>
        </w:rPr>
      </w:pPr>
    </w:p>
    <w:p w:rsidR="008334D6" w:rsidRDefault="008334D6">
      <w:pPr>
        <w:rPr>
          <w:ins w:id="120" w:author="IT Services" w:date="2010-02-09T15:28:00Z"/>
        </w:rPr>
      </w:pPr>
      <w:ins w:id="121" w:author="IT Services" w:date="2010-02-09T15:28:00Z">
        <w:r>
          <w:t>$date(</w:t>
        </w:r>
      </w:ins>
      <w:ins w:id="122" w:author="IT Services" w:date="2010-02-10T12:08:00Z">
        <w:r>
          <w:t>year</w:t>
        </w:r>
      </w:ins>
      <w:ins w:id="123" w:author="IT Services" w:date="2010-02-09T15:28:00Z">
        <w:r>
          <w:t xml:space="preserve">, </w:t>
        </w:r>
      </w:ins>
      <w:ins w:id="124" w:author="IT Services" w:date="2010-02-10T12:08:00Z">
        <w:r>
          <w:t>month</w:t>
        </w:r>
      </w:ins>
      <w:ins w:id="125" w:author="IT Services" w:date="2010-02-09T15:28:00Z">
        <w:r>
          <w:t xml:space="preserve">, </w:t>
        </w:r>
      </w:ins>
      <w:ins w:id="126" w:author="IT Services" w:date="2010-02-10T12:08:00Z">
        <w:r>
          <w:t>day</w:t>
        </w:r>
      </w:ins>
      <w:ins w:id="127" w:author="IT Services" w:date="2010-02-09T15:28:00Z">
        <w:r>
          <w:t xml:space="preserve">) </w:t>
        </w:r>
      </w:ins>
    </w:p>
    <w:p w:rsidR="008334D6" w:rsidRDefault="008334D6">
      <w:pPr>
        <w:numPr>
          <w:ins w:id="128" w:author="IT Services" w:date="2010-02-09T15:28:00Z"/>
        </w:numPr>
        <w:rPr>
          <w:ins w:id="129" w:author="IT Services" w:date="2010-02-09T15:28:00Z"/>
        </w:rPr>
      </w:pPr>
    </w:p>
    <w:p w:rsidR="008334D6" w:rsidRDefault="008334D6">
      <w:pPr>
        <w:numPr>
          <w:ins w:id="130" w:author="IT Services" w:date="2010-02-09T15:28:00Z"/>
        </w:numPr>
        <w:rPr>
          <w:ins w:id="131" w:author="IT Services" w:date="2010-02-09T15:29:00Z"/>
        </w:rPr>
      </w:pPr>
      <w:ins w:id="132" w:author="IT Services" w:date="2010-02-09T15:28:00Z">
        <w:r>
          <w:t>$dateTime(</w:t>
        </w:r>
      </w:ins>
      <w:ins w:id="133" w:author="IT Services" w:date="2010-02-10T12:08:00Z">
        <w:r>
          <w:t>year</w:t>
        </w:r>
      </w:ins>
      <w:ins w:id="134" w:author="IT Services" w:date="2010-02-09T15:28:00Z">
        <w:r>
          <w:t xml:space="preserve">, </w:t>
        </w:r>
      </w:ins>
      <w:ins w:id="135" w:author="IT Services" w:date="2010-02-10T12:08:00Z">
        <w:r>
          <w:t>month</w:t>
        </w:r>
      </w:ins>
      <w:ins w:id="136" w:author="IT Services" w:date="2010-02-09T15:28:00Z">
        <w:r>
          <w:t xml:space="preserve">, </w:t>
        </w:r>
      </w:ins>
      <w:ins w:id="137" w:author="IT Services" w:date="2010-02-10T12:09:00Z">
        <w:r>
          <w:t>day</w:t>
        </w:r>
      </w:ins>
      <w:ins w:id="138" w:author="IT Services" w:date="2010-02-09T15:28:00Z">
        <w:r>
          <w:t xml:space="preserve">, </w:t>
        </w:r>
      </w:ins>
      <w:ins w:id="139" w:author="IT Services" w:date="2010-02-10T12:13:00Z">
        <w:r>
          <w:t>hour</w:t>
        </w:r>
      </w:ins>
      <w:ins w:id="140" w:author="IT Services" w:date="2010-02-09T15:28:00Z">
        <w:r>
          <w:t xml:space="preserve">, </w:t>
        </w:r>
      </w:ins>
      <w:ins w:id="141" w:author="IT Services" w:date="2010-02-10T12:13:00Z">
        <w:r>
          <w:t>minute</w:t>
        </w:r>
      </w:ins>
      <w:ins w:id="142" w:author="IT Services" w:date="2010-02-09T15:28:00Z">
        <w:r>
          <w:t xml:space="preserve">, </w:t>
        </w:r>
      </w:ins>
      <w:ins w:id="143" w:author="IT Services" w:date="2010-02-10T12:13:00Z">
        <w:r>
          <w:t>second</w:t>
        </w:r>
      </w:ins>
      <w:ins w:id="144" w:author="IT Services" w:date="2010-02-09T15:28:00Z">
        <w:r>
          <w:t xml:space="preserve">, </w:t>
        </w:r>
      </w:ins>
      <w:ins w:id="145" w:author="IT Services" w:date="2010-02-10T12:13:00Z">
        <w:r>
          <w:t>millisecond</w:t>
        </w:r>
      </w:ins>
      <w:ins w:id="146" w:author="IT Services" w:date="2010-02-09T15:28:00Z">
        <w:r>
          <w:t>)</w:t>
        </w:r>
      </w:ins>
    </w:p>
    <w:p w:rsidR="008334D6" w:rsidRDefault="008334D6">
      <w:pPr>
        <w:numPr>
          <w:ins w:id="147" w:author="IT Services" w:date="2010-02-09T15:28:00Z"/>
        </w:numPr>
        <w:rPr>
          <w:ins w:id="148" w:author="IT Services" w:date="2010-02-09T15:29:00Z"/>
        </w:rPr>
      </w:pPr>
    </w:p>
    <w:p w:rsidR="008334D6" w:rsidRDefault="008334D6">
      <w:pPr>
        <w:numPr>
          <w:ins w:id="149" w:author="IT Services" w:date="2010-02-09T15:28:00Z"/>
        </w:numPr>
        <w:rPr>
          <w:ins w:id="150" w:author="IT Services" w:date="2010-02-09T15:28:00Z"/>
        </w:rPr>
      </w:pPr>
      <w:ins w:id="151" w:author="IT Services" w:date="2010-02-09T15:29:00Z">
        <w:r>
          <w:t>Th</w:t>
        </w:r>
      </w:ins>
      <w:ins w:id="152" w:author="IT Services" w:date="2010-02-10T12:13:00Z">
        <w:r>
          <w:t>ese</w:t>
        </w:r>
      </w:ins>
      <w:ins w:id="153" w:author="IT Services" w:date="2010-02-09T15:29:00Z">
        <w:r>
          <w:t xml:space="preserve"> function</w:t>
        </w:r>
      </w:ins>
      <w:ins w:id="154" w:author="IT Services" w:date="2010-02-10T12:13:00Z">
        <w:r>
          <w:t>s</w:t>
        </w:r>
      </w:ins>
      <w:ins w:id="155" w:author="IT Services" w:date="2010-02-09T15:29:00Z">
        <w:r>
          <w:t xml:space="preserve"> </w:t>
        </w:r>
      </w:ins>
      <w:ins w:id="156" w:author="IT Services" w:date="2010-02-09T15:31:00Z">
        <w:r>
          <w:t xml:space="preserve">provide support for setting </w:t>
        </w:r>
      </w:ins>
      <w:ins w:id="157" w:author="IT Services" w:date="2010-02-10T12:13:00Z">
        <w:r>
          <w:t xml:space="preserve">date and </w:t>
        </w:r>
      </w:ins>
      <w:ins w:id="158" w:author="IT Services" w:date="2010-02-09T15:30:00Z">
        <w:r>
          <w:t>datetime as a value for the bind variable</w:t>
        </w:r>
      </w:ins>
      <w:ins w:id="159" w:author="IT Services" w:date="2010-02-10T12:14:00Z">
        <w:r>
          <w:t>(s)</w:t>
        </w:r>
      </w:ins>
      <w:ins w:id="160" w:author="IT Services" w:date="2010-02-09T15:30:00Z">
        <w:r>
          <w:t>.</w:t>
        </w:r>
      </w:ins>
      <w:ins w:id="161" w:author="IT Services" w:date="2010-02-10T12:07:00Z">
        <w:r>
          <w:t xml:space="preserve"> Function parameters must be </w:t>
        </w:r>
      </w:ins>
      <w:ins w:id="162" w:author="IT Services" w:date="2010-02-10T12:19:00Z">
        <w:r>
          <w:t xml:space="preserve">unsigned </w:t>
        </w:r>
      </w:ins>
      <w:ins w:id="163" w:author="IT Services" w:date="2010-02-10T12:07:00Z">
        <w:r>
          <w:t>integer values</w:t>
        </w:r>
      </w:ins>
      <w:ins w:id="164" w:author="IT Services" w:date="2010-02-10T12:11:00Z">
        <w:r>
          <w:t xml:space="preserve"> and bind </w:t>
        </w:r>
      </w:ins>
      <w:ins w:id="165" w:author="IT Services" w:date="2010-02-10T12:14:00Z">
        <w:r>
          <w:t>variables</w:t>
        </w:r>
      </w:ins>
      <w:ins w:id="166" w:author="IT Services" w:date="2010-02-10T12:11:00Z">
        <w:r>
          <w:t xml:space="preserve"> are not allowed</w:t>
        </w:r>
      </w:ins>
      <w:ins w:id="167" w:author="IT Services" w:date="2010-02-10T12:14:00Z">
        <w:r>
          <w:t xml:space="preserve"> as parameters</w:t>
        </w:r>
      </w:ins>
      <w:ins w:id="168" w:author="IT Services" w:date="2010-02-10T12:07:00Z">
        <w:r>
          <w:t>.</w:t>
        </w:r>
      </w:ins>
      <w:ins w:id="169" w:author="IT Services" w:date="2010-02-10T12:08:00Z">
        <w:r>
          <w:t xml:space="preserve"> </w:t>
        </w:r>
      </w:ins>
      <w:ins w:id="170" w:author="IT Services" w:date="2010-02-10T12:07:00Z">
        <w:r>
          <w:t xml:space="preserve"> </w:t>
        </w:r>
      </w:ins>
      <w:ins w:id="171" w:author="IT Services" w:date="2010-02-10T12:11:00Z">
        <w:r>
          <w:t xml:space="preserve">Also, </w:t>
        </w:r>
      </w:ins>
      <w:ins w:id="172" w:author="IT Services" w:date="2010-02-10T12:19:00Z">
        <w:r>
          <w:t xml:space="preserve">input </w:t>
        </w:r>
      </w:ins>
      <w:ins w:id="173" w:author="IT Services" w:date="2010-02-10T12:16:00Z">
        <w:r>
          <w:t>range</w:t>
        </w:r>
      </w:ins>
      <w:ins w:id="174" w:author="IT Services" w:date="2010-02-10T12:18:00Z">
        <w:r>
          <w:t xml:space="preserve"> for </w:t>
        </w:r>
      </w:ins>
      <w:ins w:id="175" w:author="IT Services" w:date="2010-02-10T12:11:00Z">
        <w:r>
          <w:t xml:space="preserve">month </w:t>
        </w:r>
      </w:ins>
      <w:ins w:id="176" w:author="IT Services" w:date="2010-02-10T12:18:00Z">
        <w:r>
          <w:t xml:space="preserve">is </w:t>
        </w:r>
      </w:ins>
      <w:ins w:id="177" w:author="IT Services" w:date="2010-02-10T12:17:00Z">
        <w:r>
          <w:t>[</w:t>
        </w:r>
      </w:ins>
      <w:ins w:id="178" w:author="IT Services" w:date="2010-02-10T12:11:00Z">
        <w:r>
          <w:t>1-12</w:t>
        </w:r>
      </w:ins>
      <w:ins w:id="179" w:author="IT Services" w:date="2010-02-10T12:17:00Z">
        <w:r>
          <w:t>]</w:t>
        </w:r>
      </w:ins>
      <w:ins w:id="180" w:author="IT Services" w:date="2010-02-10T12:18:00Z">
        <w:r>
          <w:t xml:space="preserve"> and the date/datetime must be valid</w:t>
        </w:r>
      </w:ins>
      <w:ins w:id="181" w:author="IT Services" w:date="2010-02-10T12:12:00Z">
        <w:r>
          <w:t>.</w:t>
        </w:r>
      </w:ins>
    </w:p>
    <w:p w:rsidR="008334D6" w:rsidRDefault="008334D6">
      <w:pPr>
        <w:numPr>
          <w:ins w:id="182" w:author="IT Services" w:date="2010-02-09T15:28:00Z"/>
        </w:numPr>
      </w:pPr>
    </w:p>
    <w:p w:rsidR="008334D6" w:rsidRDefault="008334D6" w:rsidP="00E4666E">
      <w:pPr>
        <w:pStyle w:val="TodoAlert"/>
      </w:pPr>
      <w:r>
        <w:t>toDestination(..)</w:t>
      </w:r>
    </w:p>
    <w:p w:rsidR="008334D6" w:rsidRDefault="008334D6"/>
    <w:p w:rsidR="008334D6" w:rsidRDefault="008334D6">
      <w:r>
        <w:t>Events can created and sent to their default destinations using this function. The event gets sent immediately.</w:t>
      </w:r>
    </w:p>
    <w:p w:rsidR="008334D6" w:rsidRDefault="008334D6"/>
    <w:p w:rsidR="008334D6" w:rsidRDefault="008334D6" w:rsidP="00563878">
      <w:pPr>
        <w:pStyle w:val="TodoAlert"/>
      </w:pPr>
      <w:r w:rsidRPr="00563878">
        <w:t>setClosure</w:t>
      </w:r>
      <w:r>
        <w:t>(..)</w:t>
      </w:r>
    </w:p>
    <w:p w:rsidR="008334D6" w:rsidRDefault="008334D6"/>
    <w:p w:rsidR="008334D6" w:rsidRPr="00563878" w:rsidRDefault="008334D6" w:rsidP="00563878">
      <w:pPr>
        <w:pStyle w:val="TodoAlert"/>
      </w:pPr>
      <w:r w:rsidRPr="00563878">
        <w:t>setParameter</w:t>
      </w:r>
      <w:r>
        <w:t>XX(..)</w:t>
      </w:r>
    </w:p>
    <w:p w:rsidR="008334D6" w:rsidRDefault="008334D6"/>
    <w:p w:rsidR="008334D6" w:rsidRDefault="008334D6">
      <w:r>
        <w:br w:type="page"/>
      </w:r>
    </w:p>
    <w:p w:rsidR="008334D6" w:rsidRDefault="008334D6" w:rsidP="00EB37B9">
      <w:pPr>
        <w:pStyle w:val="SubHeader"/>
      </w:pPr>
      <w:r>
        <w:t>Examples</w:t>
      </w:r>
    </w:p>
    <w:p w:rsidR="008334D6" w:rsidRDefault="008334D6"/>
    <w:p w:rsidR="008334D6" w:rsidRDefault="008334D6"/>
    <w:p w:rsidR="008334D6" w:rsidRDefault="008334D6" w:rsidP="00B1296A">
      <w:pPr>
        <w:pStyle w:val="SimpleHeader"/>
      </w:pPr>
      <w:r>
        <w:t>Simple correlation</w:t>
      </w:r>
    </w:p>
    <w:p w:rsidR="008334D6" w:rsidRDefault="008334D6"/>
    <w:p w:rsidR="008334D6" w:rsidRDefault="008334D6">
      <w:r>
        <w:t>Collect Order and Fulfillment events based on their Customer Ids.</w:t>
      </w:r>
    </w:p>
    <w:p w:rsidR="008334D6" w:rsidRDefault="008334D6"/>
    <w:p w:rsidR="008334D6" w:rsidRDefault="008334D6" w:rsidP="00871EB3">
      <w:pPr>
        <w:pStyle w:val="Code"/>
      </w:pPr>
      <w:r>
        <w:t>define pattern /OrderTracker</w:t>
      </w:r>
    </w:p>
    <w:p w:rsidR="008334D6" w:rsidRDefault="008334D6" w:rsidP="00871EB3">
      <w:pPr>
        <w:pStyle w:val="Code"/>
      </w:pPr>
      <w:r>
        <w:t>using /Order as order, /Fulfillment as fulfillment</w:t>
      </w:r>
    </w:p>
    <w:p w:rsidR="008334D6" w:rsidRDefault="008334D6" w:rsidP="00871EB3">
      <w:pPr>
        <w:pStyle w:val="Code"/>
      </w:pPr>
      <w:r>
        <w:t>with order.customerId and fulfillment.customerId</w:t>
      </w:r>
    </w:p>
    <w:p w:rsidR="008334D6" w:rsidRDefault="008334D6" w:rsidP="00871EB3">
      <w:pPr>
        <w:pStyle w:val="Code"/>
      </w:pPr>
      <w:r>
        <w:t>starts with order then fulfillment</w:t>
      </w:r>
    </w:p>
    <w:p w:rsidR="008334D6" w:rsidRDefault="008334D6"/>
    <w:p w:rsidR="008334D6" w:rsidRDefault="008334D6"/>
    <w:p w:rsidR="008334D6" w:rsidRDefault="008334D6" w:rsidP="006230E8">
      <w:pPr>
        <w:pStyle w:val="SimpleHeader"/>
      </w:pPr>
      <w:r>
        <w:t>Simple temporal correlation</w:t>
      </w:r>
    </w:p>
    <w:p w:rsidR="008334D6" w:rsidRDefault="008334D6" w:rsidP="006230E8"/>
    <w:p w:rsidR="008334D6" w:rsidRDefault="008334D6" w:rsidP="00E57A7A">
      <w:r>
        <w:t>Collect Order and Fulfillment events based on their Customer Ids such that Fulfillment occurs within 10 minutes of placing the order.</w:t>
      </w:r>
    </w:p>
    <w:p w:rsidR="008334D6" w:rsidRDefault="008334D6" w:rsidP="006230E8"/>
    <w:p w:rsidR="008334D6" w:rsidRDefault="008334D6" w:rsidP="006230E8">
      <w:pPr>
        <w:pStyle w:val="Code"/>
      </w:pPr>
      <w:r>
        <w:t>define pattern /OrderFullfilmentSLA</w:t>
      </w:r>
    </w:p>
    <w:p w:rsidR="008334D6" w:rsidRDefault="008334D6" w:rsidP="006230E8">
      <w:pPr>
        <w:pStyle w:val="Code"/>
      </w:pPr>
      <w:r>
        <w:t>using /Order as order, /Fulfillment as fulfillment</w:t>
      </w:r>
    </w:p>
    <w:p w:rsidR="008334D6" w:rsidRDefault="008334D6" w:rsidP="006230E8">
      <w:pPr>
        <w:pStyle w:val="Code"/>
      </w:pPr>
      <w:r>
        <w:t>with order.customerId and fulfillment.customerId</w:t>
      </w:r>
    </w:p>
    <w:p w:rsidR="008334D6" w:rsidRDefault="008334D6" w:rsidP="006230E8">
      <w:pPr>
        <w:pStyle w:val="Code"/>
      </w:pPr>
      <w:r>
        <w:t>starts with order  then within 10 minutes fulfillment</w:t>
      </w:r>
    </w:p>
    <w:p w:rsidR="008334D6" w:rsidRDefault="008334D6"/>
    <w:p w:rsidR="008334D6" w:rsidRDefault="008334D6">
      <w:r>
        <w:t>A pattern instance first gets created when the Order event arrives. If a corresponding Fulfillment event does not follow within 10 minutes of the Order event, then the Failure listener gets triggered. If the event does arrive on time, then the Success listener gets invoked.</w:t>
      </w:r>
    </w:p>
    <w:p w:rsidR="008334D6" w:rsidRDefault="008334D6"/>
    <w:p w:rsidR="008334D6" w:rsidRDefault="008334D6"/>
    <w:p w:rsidR="008334D6" w:rsidRDefault="008334D6" w:rsidP="004E00EF">
      <w:pPr>
        <w:pStyle w:val="SimpleHeader"/>
      </w:pPr>
      <w:r>
        <w:t>Duplicate suppression / Store and Forward</w:t>
      </w:r>
    </w:p>
    <w:p w:rsidR="008334D6" w:rsidRDefault="008334D6"/>
    <w:p w:rsidR="008334D6" w:rsidRDefault="008334D6" w:rsidP="00DD4A37">
      <w:r>
        <w:t>Collect related events of the same type that share the same correlation id.</w:t>
      </w:r>
    </w:p>
    <w:p w:rsidR="008334D6" w:rsidRDefault="008334D6" w:rsidP="00DD4A37"/>
    <w:p w:rsidR="008334D6" w:rsidRDefault="008334D6" w:rsidP="00DD4A37">
      <w:pPr>
        <w:pStyle w:val="TodoAlert"/>
      </w:pPr>
      <w:r>
        <w:t>V</w:t>
      </w:r>
      <w:r w:rsidRPr="00A7173F">
        <w:t>erify syntax</w:t>
      </w:r>
    </w:p>
    <w:p w:rsidR="008334D6" w:rsidRDefault="008334D6" w:rsidP="00DD4A37">
      <w:pPr>
        <w:pStyle w:val="TodoAlert"/>
      </w:pPr>
      <w:r>
        <w:t>Test this</w:t>
      </w:r>
    </w:p>
    <w:p w:rsidR="008334D6" w:rsidRPr="00A7173F" w:rsidRDefault="008334D6" w:rsidP="00DD4A37">
      <w:pPr>
        <w:pStyle w:val="TodoAlert"/>
      </w:pPr>
    </w:p>
    <w:p w:rsidR="008334D6" w:rsidRDefault="008334D6" w:rsidP="00DD4A37">
      <w:pPr>
        <w:pStyle w:val="Code"/>
      </w:pPr>
      <w:r>
        <w:t>define pattern /ShipmentAggregator</w:t>
      </w:r>
    </w:p>
    <w:p w:rsidR="008334D6" w:rsidRDefault="008334D6" w:rsidP="00DD4A37">
      <w:pPr>
        <w:pStyle w:val="Code"/>
      </w:pPr>
      <w:r>
        <w:t>using /Shipment as shipment</w:t>
      </w:r>
    </w:p>
    <w:p w:rsidR="008334D6" w:rsidRDefault="008334D6" w:rsidP="00DD4A37">
      <w:pPr>
        <w:pStyle w:val="Code"/>
      </w:pPr>
      <w:r>
        <w:t>with shipment.destinationState</w:t>
      </w:r>
    </w:p>
    <w:p w:rsidR="008334D6" w:rsidRDefault="008334D6" w:rsidP="00DD4A37">
      <w:pPr>
        <w:pStyle w:val="Code"/>
      </w:pPr>
      <w:r>
        <w:t xml:space="preserve">starts with shipment </w:t>
      </w:r>
    </w:p>
    <w:p w:rsidR="008334D6" w:rsidRDefault="008334D6" w:rsidP="00DD4A37">
      <w:pPr>
        <w:pStyle w:val="Code"/>
      </w:pPr>
      <w:r>
        <w:t xml:space="preserve">then within 2 hours </w:t>
      </w:r>
      <w:ins w:id="183" w:author="IT Services" w:date="2010-01-21T11:59:00Z">
        <w:r>
          <w:t xml:space="preserve">then repeat </w:t>
        </w:r>
      </w:ins>
      <w:del w:id="184" w:author="IT Services" w:date="2010-01-20T14:17:00Z">
        <w:r w:rsidDel="00932A0E">
          <w:delText xml:space="preserve">( </w:delText>
        </w:r>
        <w:r w:rsidRPr="0012267D" w:rsidDel="00932A0E">
          <w:delText xml:space="preserve">starts with </w:delText>
        </w:r>
        <w:r w:rsidDel="00932A0E">
          <w:delText xml:space="preserve">repeat </w:delText>
        </w:r>
      </w:del>
      <w:r>
        <w:t xml:space="preserve">0 to 49 times shipment </w:t>
      </w:r>
      <w:del w:id="185" w:author="IT Services" w:date="2010-01-20T14:17:00Z">
        <w:r w:rsidDel="00932A0E">
          <w:delText>)</w:delText>
        </w:r>
      </w:del>
      <w:r>
        <w:t xml:space="preserve"> </w:t>
      </w:r>
    </w:p>
    <w:p w:rsidR="008334D6" w:rsidRDefault="008334D6" w:rsidP="00DD4A37"/>
    <w:p w:rsidR="008334D6" w:rsidRDefault="008334D6">
      <w:r>
        <w:t xml:space="preserve">This pattern aggregates at most 50 Shipment events using the event’s destinationState as the correlation property within a span of 2 hours. </w:t>
      </w:r>
    </w:p>
    <w:p w:rsidR="008334D6" w:rsidRDefault="008334D6"/>
    <w:p w:rsidR="008334D6" w:rsidRDefault="008334D6">
      <w:r>
        <w:t>When the first shipment event arrives, the pattern instance gets created. Then the timer starts and the pattern instance waits for 2 hours and accumulates a maximum of 49 more shipment events if they do arrive.</w:t>
      </w:r>
    </w:p>
    <w:p w:rsidR="008334D6" w:rsidRDefault="008334D6"/>
    <w:p w:rsidR="008334D6" w:rsidRDefault="008334D6"/>
    <w:p w:rsidR="008334D6" w:rsidRPr="00B1296A" w:rsidRDefault="008334D6" w:rsidP="00B1296A">
      <w:pPr>
        <w:pStyle w:val="SimpleHeader"/>
      </w:pPr>
      <w:r w:rsidRPr="00B1296A">
        <w:t>Not/Negation operator</w:t>
      </w:r>
    </w:p>
    <w:p w:rsidR="008334D6" w:rsidRDefault="008334D6" w:rsidP="00374C80"/>
    <w:p w:rsidR="008334D6" w:rsidRDefault="008334D6" w:rsidP="00E3586E">
      <w:r>
        <w:t>There is no explicit operator for Negation/Not. The Not operator is meant to indicate a “Not occurs” situation.</w:t>
      </w:r>
    </w:p>
    <w:p w:rsidR="008334D6" w:rsidRDefault="008334D6" w:rsidP="00374C80"/>
    <w:p w:rsidR="008334D6" w:rsidRDefault="008334D6" w:rsidP="00374C80">
      <w:r>
        <w:t>However, most scenarios can be implemented by doing the following:</w:t>
      </w:r>
    </w:p>
    <w:p w:rsidR="008334D6" w:rsidRDefault="008334D6" w:rsidP="00374C80"/>
    <w:p w:rsidR="008334D6" w:rsidRDefault="008334D6" w:rsidP="00572C53">
      <w:pPr>
        <w:numPr>
          <w:ilvl w:val="0"/>
          <w:numId w:val="15"/>
          <w:numberingChange w:id="186" w:author="IT Services" w:date="2010-01-20T14:10:00Z" w:original=""/>
        </w:numPr>
      </w:pPr>
      <w:r>
        <w:t>Subscribe to the event type on which is not expected to occur</w:t>
      </w:r>
    </w:p>
    <w:p w:rsidR="008334D6" w:rsidRDefault="008334D6" w:rsidP="00572C53">
      <w:pPr>
        <w:numPr>
          <w:ilvl w:val="0"/>
          <w:numId w:val="15"/>
          <w:numberingChange w:id="187" w:author="IT Services" w:date="2010-01-20T14:10:00Z" w:original=""/>
        </w:numPr>
      </w:pPr>
      <w:r>
        <w:t>Do not describe it in the pattern</w:t>
      </w:r>
    </w:p>
    <w:p w:rsidR="008334D6" w:rsidRDefault="008334D6" w:rsidP="00572C53">
      <w:pPr>
        <w:numPr>
          <w:ilvl w:val="0"/>
          <w:numId w:val="15"/>
          <w:numberingChange w:id="188" w:author="IT Services" w:date="2010-01-20T14:10:00Z" w:original=""/>
        </w:numPr>
      </w:pPr>
      <w:r>
        <w:t xml:space="preserve">So, when the undesired event does occur due to the subscription, the pattern instance will fail </w:t>
      </w:r>
    </w:p>
    <w:p w:rsidR="008334D6" w:rsidRDefault="008334D6" w:rsidP="00374C80"/>
    <w:p w:rsidR="008334D6" w:rsidRDefault="008334D6" w:rsidP="00B47D58">
      <w:pPr>
        <w:pStyle w:val="Code"/>
      </w:pPr>
      <w:r>
        <w:t>define pattern OrderFullfilment</w:t>
      </w:r>
    </w:p>
    <w:p w:rsidR="008334D6" w:rsidRDefault="008334D6" w:rsidP="00B47D58">
      <w:pPr>
        <w:pStyle w:val="Code"/>
      </w:pPr>
      <w:r>
        <w:t>using Order as order</w:t>
      </w:r>
      <w:del w:id="189" w:author="IT Services" w:date="2010-01-20T14:19:00Z">
        <w:r w:rsidDel="00932A0E">
          <w:delText xml:space="preserve">, </w:delText>
        </w:r>
      </w:del>
      <w:ins w:id="190" w:author="IT Services" w:date="2010-01-20T14:19:00Z">
        <w:r>
          <w:t xml:space="preserve"> and </w:t>
        </w:r>
      </w:ins>
      <w:r>
        <w:t>Fulfillment as fulfillment</w:t>
      </w:r>
      <w:del w:id="191" w:author="IT Services" w:date="2010-01-20T14:19:00Z">
        <w:r w:rsidDel="00932A0E">
          <w:delText xml:space="preserve">, </w:delText>
        </w:r>
      </w:del>
      <w:ins w:id="192" w:author="IT Services" w:date="2010-01-20T14:19:00Z">
        <w:r>
          <w:t xml:space="preserve"> and </w:t>
        </w:r>
      </w:ins>
      <w:r>
        <w:t>Cancellation as cancellation</w:t>
      </w:r>
    </w:p>
    <w:p w:rsidR="008334D6" w:rsidRDefault="008334D6" w:rsidP="00B47D58">
      <w:pPr>
        <w:pStyle w:val="Code"/>
      </w:pPr>
      <w:del w:id="193" w:author="IT Services" w:date="2010-01-20T14:21:00Z">
        <w:r w:rsidDel="005B2E50">
          <w:delText xml:space="preserve">where </w:delText>
        </w:r>
      </w:del>
      <w:ins w:id="194" w:author="IT Services" w:date="2010-01-20T14:21:00Z">
        <w:r>
          <w:t>with</w:t>
        </w:r>
      </w:ins>
    </w:p>
    <w:p w:rsidR="008334D6" w:rsidRDefault="008334D6" w:rsidP="00B47D58">
      <w:pPr>
        <w:pStyle w:val="Code"/>
      </w:pPr>
      <w:r>
        <w:t xml:space="preserve">          order.customerId</w:t>
      </w:r>
    </w:p>
    <w:p w:rsidR="008334D6" w:rsidRDefault="008334D6" w:rsidP="00B47D58">
      <w:pPr>
        <w:pStyle w:val="Code"/>
      </w:pPr>
      <w:r>
        <w:t xml:space="preserve">          and fulfillment.customerId</w:t>
      </w:r>
    </w:p>
    <w:p w:rsidR="008334D6" w:rsidRDefault="008334D6" w:rsidP="00B47D58">
      <w:pPr>
        <w:pStyle w:val="Code"/>
      </w:pPr>
      <w:r>
        <w:t xml:space="preserve">          and cancellation.customerId</w:t>
      </w:r>
    </w:p>
    <w:p w:rsidR="008334D6" w:rsidRDefault="008334D6" w:rsidP="00B47D58">
      <w:pPr>
        <w:pStyle w:val="Code"/>
      </w:pPr>
      <w:r>
        <w:t xml:space="preserve">starts with order </w:t>
      </w:r>
    </w:p>
    <w:p w:rsidR="008334D6" w:rsidRDefault="008334D6" w:rsidP="00B47D58">
      <w:pPr>
        <w:pStyle w:val="Code"/>
      </w:pPr>
      <w:r>
        <w:t>then within 10 minutes fulfillment</w:t>
      </w:r>
    </w:p>
    <w:p w:rsidR="008334D6" w:rsidRDefault="008334D6" w:rsidP="00B47D58">
      <w:pPr>
        <w:pStyle w:val="Code"/>
      </w:pPr>
      <w:r>
        <w:t>then after 5 minutes</w:t>
      </w:r>
    </w:p>
    <w:p w:rsidR="008334D6" w:rsidRDefault="008334D6" w:rsidP="00374C80"/>
    <w:p w:rsidR="008334D6" w:rsidRDefault="008334D6">
      <w:r>
        <w:t>This pattern subscribes to Cancellation events but does not use it in the pattern. After the Order and the Fulfillment events arrive within the times specified, the pattern waits for another 5 minutes where it does not expect any input. If during this or any other time the Cancellation event occurs, then the pattern fails.</w:t>
      </w:r>
    </w:p>
    <w:p w:rsidR="008334D6" w:rsidRDefault="008334D6"/>
    <w:p w:rsidR="008334D6" w:rsidRDefault="008334D6">
      <w:r>
        <w:br w:type="page"/>
      </w:r>
    </w:p>
    <w:p w:rsidR="008334D6" w:rsidRDefault="008334D6" w:rsidP="0068752B">
      <w:pPr>
        <w:pStyle w:val="SubHeader"/>
      </w:pPr>
      <w:r>
        <w:t>Detailed language reference</w:t>
      </w:r>
    </w:p>
    <w:p w:rsidR="008334D6" w:rsidRDefault="008334D6"/>
    <w:p w:rsidR="008334D6" w:rsidRDefault="008334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56"/>
      </w:tblGrid>
      <w:tr w:rsidR="008334D6" w:rsidTr="00EE76F8">
        <w:tc>
          <w:tcPr>
            <w:tcW w:w="8856" w:type="dxa"/>
          </w:tcPr>
          <w:p w:rsidR="008334D6" w:rsidRPr="00EE76F8" w:rsidRDefault="008334D6" w:rsidP="00644D6D">
            <w:pPr>
              <w:rPr>
                <w:b/>
              </w:rPr>
            </w:pPr>
            <w:r w:rsidRPr="00EE76F8">
              <w:rPr>
                <w:b/>
              </w:rPr>
              <w:t>Elements in the Pattern language grammar:</w:t>
            </w:r>
          </w:p>
        </w:tc>
      </w:tr>
      <w:tr w:rsidR="008334D6" w:rsidTr="00EE76F8">
        <w:tc>
          <w:tcPr>
            <w:tcW w:w="8856" w:type="dxa"/>
          </w:tcPr>
          <w:p w:rsidR="008334D6" w:rsidRDefault="008334D6">
            <w:r>
              <w:rPr>
                <w:noProof/>
              </w:rPr>
              <w:pict>
                <v:shape id="Picture 21" o:spid="_x0000_i1030" type="#_x0000_t75" style="width:430.5pt;height:37.5pt;visibility:visible">
                  <v:imagedata r:id="rId12" o:title=""/>
                </v:shape>
              </w:pict>
            </w:r>
          </w:p>
        </w:tc>
      </w:tr>
      <w:tr w:rsidR="008334D6" w:rsidTr="00EE76F8">
        <w:tc>
          <w:tcPr>
            <w:tcW w:w="8856" w:type="dxa"/>
          </w:tcPr>
          <w:p w:rsidR="008334D6" w:rsidRDefault="008334D6">
            <w:pPr>
              <w:rPr>
                <w:noProof/>
              </w:rPr>
            </w:pPr>
            <w:r>
              <w:rPr>
                <w:noProof/>
              </w:rPr>
              <w:pict>
                <v:shape id="Picture 19" o:spid="_x0000_i1031" type="#_x0000_t75" style="width:303pt;height:36.75pt;visibility:visible">
                  <v:imagedata r:id="rId13" o:title=""/>
                </v:shape>
              </w:pict>
            </w:r>
          </w:p>
        </w:tc>
      </w:tr>
      <w:tr w:rsidR="008334D6" w:rsidTr="00EE76F8">
        <w:tc>
          <w:tcPr>
            <w:tcW w:w="8856" w:type="dxa"/>
          </w:tcPr>
          <w:p w:rsidR="008334D6" w:rsidRPr="005B2E50" w:rsidRDefault="008334D6">
            <w:pPr>
              <w:rPr>
                <w:noProof/>
              </w:rPr>
            </w:pPr>
            <w:ins w:id="195" w:author="IT Services" w:date="2010-01-20T14:24:00Z">
              <w:r>
                <w:rPr>
                  <w:noProof/>
                </w:rPr>
                <w:pict>
                  <v:shape id="_x0000_i1032" type="#_x0000_t75" style="width:276.75pt;height:56.25pt">
                    <v:imagedata r:id="rId14" o:title=""/>
                  </v:shape>
                </w:pict>
              </w:r>
            </w:ins>
            <w:del w:id="196" w:author="IT Services" w:date="2010-01-20T14:24:00Z">
              <w:r>
                <w:rPr>
                  <w:noProof/>
                </w:rPr>
                <w:pict>
                  <v:shape id="Picture 20" o:spid="_x0000_i1033" type="#_x0000_t75" style="width:279pt;height:54.75pt;visibility:visible">
                    <v:imagedata r:id="rId15" o:title=""/>
                  </v:shape>
                </w:pict>
              </w:r>
            </w:del>
          </w:p>
        </w:tc>
      </w:tr>
      <w:tr w:rsidR="008334D6" w:rsidTr="00EE76F8">
        <w:tc>
          <w:tcPr>
            <w:tcW w:w="8856" w:type="dxa"/>
          </w:tcPr>
          <w:p w:rsidR="008334D6" w:rsidRDefault="008334D6">
            <w:pPr>
              <w:rPr>
                <w:noProof/>
              </w:rPr>
            </w:pPr>
            <w:r>
              <w:rPr>
                <w:noProof/>
              </w:rPr>
              <w:pict>
                <v:shape id="Picture 22" o:spid="_x0000_i1034" type="#_x0000_t75" style="width:339pt;height:37.5pt;visibility:visible">
                  <v:imagedata r:id="rId16" o:title=""/>
                </v:shape>
              </w:pict>
            </w:r>
          </w:p>
        </w:tc>
      </w:tr>
      <w:tr w:rsidR="008334D6" w:rsidTr="00EE76F8">
        <w:tc>
          <w:tcPr>
            <w:tcW w:w="8856" w:type="dxa"/>
          </w:tcPr>
          <w:p w:rsidR="008334D6" w:rsidRDefault="008334D6">
            <w:pPr>
              <w:rPr>
                <w:noProof/>
              </w:rPr>
            </w:pPr>
            <w:r>
              <w:rPr>
                <w:noProof/>
              </w:rPr>
              <w:pict>
                <v:shape id="Picture 23" o:spid="_x0000_i1035" type="#_x0000_t75" style="width:396pt;height:37.5pt;visibility:visible">
                  <v:imagedata r:id="rId17" o:title=""/>
                </v:shape>
              </w:pict>
            </w:r>
          </w:p>
        </w:tc>
      </w:tr>
      <w:tr w:rsidR="008334D6" w:rsidTr="00EE76F8">
        <w:tc>
          <w:tcPr>
            <w:tcW w:w="8856" w:type="dxa"/>
          </w:tcPr>
          <w:p w:rsidR="008334D6" w:rsidRDefault="008334D6">
            <w:pPr>
              <w:rPr>
                <w:noProof/>
              </w:rPr>
            </w:pPr>
            <w:r>
              <w:rPr>
                <w:noProof/>
              </w:rPr>
              <w:pict>
                <v:shape id="Picture 24" o:spid="_x0000_i1036" type="#_x0000_t75" style="width:377.25pt;height:54.75pt;visibility:visible">
                  <v:imagedata r:id="rId18" o:title=""/>
                </v:shape>
              </w:pict>
            </w:r>
          </w:p>
        </w:tc>
      </w:tr>
      <w:tr w:rsidR="008334D6" w:rsidTr="00EE76F8">
        <w:tc>
          <w:tcPr>
            <w:tcW w:w="8856" w:type="dxa"/>
          </w:tcPr>
          <w:p w:rsidR="008334D6" w:rsidRDefault="008334D6">
            <w:pPr>
              <w:rPr>
                <w:noProof/>
              </w:rPr>
            </w:pPr>
            <w:r>
              <w:rPr>
                <w:noProof/>
              </w:rPr>
              <w:pict>
                <v:shape id="Picture 25" o:spid="_x0000_i1037" type="#_x0000_t75" style="width:401.25pt;height:47.25pt;visibility:visible">
                  <v:imagedata r:id="rId19" o:title=""/>
                </v:shape>
              </w:pict>
            </w:r>
          </w:p>
        </w:tc>
      </w:tr>
      <w:tr w:rsidR="008334D6" w:rsidTr="00EE76F8">
        <w:tc>
          <w:tcPr>
            <w:tcW w:w="8856" w:type="dxa"/>
          </w:tcPr>
          <w:p w:rsidR="008334D6" w:rsidRPr="005B2E50" w:rsidRDefault="008334D6">
            <w:pPr>
              <w:rPr>
                <w:noProof/>
              </w:rPr>
            </w:pPr>
            <w:ins w:id="197" w:author="IT Services" w:date="2010-01-20T14:26:00Z">
              <w:r>
                <w:rPr>
                  <w:noProof/>
                </w:rPr>
                <w:pict>
                  <v:shape id="_x0000_i1038" type="#_x0000_t75" style="width:271.5pt;height:229.5pt">
                    <v:imagedata r:id="rId20" o:title=""/>
                  </v:shape>
                </w:pict>
              </w:r>
            </w:ins>
            <w:del w:id="198" w:author="IT Services" w:date="2010-01-20T14:26:00Z">
              <w:r>
                <w:rPr>
                  <w:noProof/>
                </w:rPr>
                <w:pict>
                  <v:shape id="Picture 26" o:spid="_x0000_i1039" type="#_x0000_t75" style="width:264.75pt;height:108.75pt;visibility:visible">
                    <v:imagedata r:id="rId21" o:title=""/>
                  </v:shape>
                </w:pict>
              </w:r>
            </w:del>
          </w:p>
        </w:tc>
      </w:tr>
      <w:tr w:rsidR="008334D6" w:rsidTr="00EE76F8">
        <w:tc>
          <w:tcPr>
            <w:tcW w:w="8856" w:type="dxa"/>
          </w:tcPr>
          <w:p w:rsidR="008334D6" w:rsidRDefault="008334D6">
            <w:pPr>
              <w:rPr>
                <w:noProof/>
              </w:rPr>
            </w:pPr>
            <w:r>
              <w:rPr>
                <w:noProof/>
              </w:rPr>
              <w:pict>
                <v:shape id="Picture 27" o:spid="_x0000_i1040" type="#_x0000_t75" style="width:329.25pt;height:37.5pt;visibility:visible">
                  <v:imagedata r:id="rId22" o:title=""/>
                </v:shape>
              </w:pict>
            </w:r>
          </w:p>
        </w:tc>
      </w:tr>
      <w:tr w:rsidR="008334D6" w:rsidTr="00EE76F8">
        <w:tc>
          <w:tcPr>
            <w:tcW w:w="8856" w:type="dxa"/>
          </w:tcPr>
          <w:p w:rsidR="008334D6" w:rsidRDefault="008334D6">
            <w:pPr>
              <w:rPr>
                <w:noProof/>
              </w:rPr>
            </w:pPr>
            <w:r>
              <w:rPr>
                <w:noProof/>
              </w:rPr>
              <w:pict>
                <v:shape id="Picture 28" o:spid="_x0000_i1041" type="#_x0000_t75" style="width:257.25pt;height:37.5pt;visibility:visible">
                  <v:imagedata r:id="rId23" o:title=""/>
                </v:shape>
              </w:pict>
            </w:r>
          </w:p>
        </w:tc>
      </w:tr>
      <w:tr w:rsidR="008334D6" w:rsidTr="00EE76F8">
        <w:tc>
          <w:tcPr>
            <w:tcW w:w="8856" w:type="dxa"/>
          </w:tcPr>
          <w:p w:rsidR="008334D6" w:rsidRDefault="008334D6">
            <w:pPr>
              <w:rPr>
                <w:noProof/>
              </w:rPr>
            </w:pPr>
            <w:r>
              <w:rPr>
                <w:noProof/>
              </w:rPr>
              <w:pict>
                <v:shape id="Picture 29" o:spid="_x0000_i1042" type="#_x0000_t75" style="width:343.5pt;height:129.75pt;visibility:visible">
                  <v:imagedata r:id="rId24" o:title=""/>
                </v:shape>
              </w:pict>
            </w:r>
          </w:p>
        </w:tc>
      </w:tr>
      <w:tr w:rsidR="008334D6" w:rsidTr="00EE76F8">
        <w:tc>
          <w:tcPr>
            <w:tcW w:w="8856" w:type="dxa"/>
          </w:tcPr>
          <w:p w:rsidR="008334D6" w:rsidRDefault="008334D6">
            <w:pPr>
              <w:rPr>
                <w:noProof/>
              </w:rPr>
            </w:pPr>
            <w:r>
              <w:rPr>
                <w:noProof/>
              </w:rPr>
              <w:pict>
                <v:shape id="Picture 30" o:spid="_x0000_i1043" type="#_x0000_t75" style="width:207pt;height:54.75pt;visibility:visible">
                  <v:imagedata r:id="rId25" o:title=""/>
                </v:shape>
              </w:pict>
            </w:r>
          </w:p>
        </w:tc>
      </w:tr>
      <w:tr w:rsidR="008334D6" w:rsidTr="00EE76F8">
        <w:tc>
          <w:tcPr>
            <w:tcW w:w="8856" w:type="dxa"/>
          </w:tcPr>
          <w:p w:rsidR="008334D6" w:rsidRDefault="008334D6">
            <w:pPr>
              <w:rPr>
                <w:noProof/>
              </w:rPr>
            </w:pPr>
            <w:r>
              <w:rPr>
                <w:noProof/>
              </w:rPr>
              <w:pict>
                <v:shape id="Picture 31" o:spid="_x0000_i1044" type="#_x0000_t75" style="width:346.5pt;height:108.75pt;visibility:visible">
                  <v:imagedata r:id="rId26" o:title=""/>
                </v:shape>
              </w:pict>
            </w:r>
          </w:p>
        </w:tc>
      </w:tr>
      <w:tr w:rsidR="008334D6" w:rsidTr="00EE76F8">
        <w:tc>
          <w:tcPr>
            <w:tcW w:w="8856" w:type="dxa"/>
          </w:tcPr>
          <w:p w:rsidR="008334D6" w:rsidRDefault="008334D6">
            <w:pPr>
              <w:rPr>
                <w:noProof/>
              </w:rPr>
            </w:pPr>
            <w:r>
              <w:rPr>
                <w:noProof/>
              </w:rPr>
              <w:pict>
                <v:shape id="Picture 32" o:spid="_x0000_i1045" type="#_x0000_t75" style="width:391.5pt;height:37.5pt;visibility:visible">
                  <v:imagedata r:id="rId27" o:title=""/>
                </v:shape>
              </w:pict>
            </w:r>
          </w:p>
        </w:tc>
      </w:tr>
      <w:tr w:rsidR="008334D6" w:rsidTr="00EE76F8">
        <w:tc>
          <w:tcPr>
            <w:tcW w:w="8856" w:type="dxa"/>
          </w:tcPr>
          <w:p w:rsidR="008334D6" w:rsidRDefault="008334D6">
            <w:pPr>
              <w:rPr>
                <w:noProof/>
              </w:rPr>
            </w:pPr>
            <w:r>
              <w:rPr>
                <w:noProof/>
              </w:rPr>
              <w:pict>
                <v:shape id="Picture 33" o:spid="_x0000_i1046" type="#_x0000_t75" style="width:204.75pt;height:60pt;visibility:visible">
                  <v:imagedata r:id="rId28" o:title=""/>
                </v:shape>
              </w:pict>
            </w:r>
          </w:p>
        </w:tc>
      </w:tr>
      <w:tr w:rsidR="008334D6" w:rsidTr="00EE76F8">
        <w:tc>
          <w:tcPr>
            <w:tcW w:w="8856" w:type="dxa"/>
          </w:tcPr>
          <w:p w:rsidR="008334D6" w:rsidRDefault="008334D6">
            <w:pPr>
              <w:rPr>
                <w:noProof/>
              </w:rPr>
            </w:pPr>
            <w:r>
              <w:rPr>
                <w:noProof/>
              </w:rPr>
              <w:pict>
                <v:shape id="Picture 34" o:spid="_x0000_i1047" type="#_x0000_t75" style="width:317.25pt;height:60pt;visibility:visible">
                  <v:imagedata r:id="rId29" o:title=""/>
                </v:shape>
              </w:pict>
            </w:r>
          </w:p>
        </w:tc>
      </w:tr>
      <w:tr w:rsidR="008334D6" w:rsidTr="00EE76F8">
        <w:tc>
          <w:tcPr>
            <w:tcW w:w="8856" w:type="dxa"/>
          </w:tcPr>
          <w:p w:rsidR="008334D6" w:rsidRPr="005B2E50" w:rsidRDefault="008334D6">
            <w:pPr>
              <w:rPr>
                <w:noProof/>
              </w:rPr>
            </w:pPr>
            <w:ins w:id="199" w:author="IT Services" w:date="2010-01-20T14:28:00Z">
              <w:r>
                <w:rPr>
                  <w:noProof/>
                </w:rPr>
                <w:pict>
                  <v:shape id="_x0000_i1048" type="#_x0000_t75" style="width:276.75pt;height:37.5pt">
                    <v:imagedata r:id="rId30" o:title=""/>
                  </v:shape>
                </w:pict>
              </w:r>
            </w:ins>
            <w:del w:id="200" w:author="IT Services" w:date="2010-01-20T14:28:00Z">
              <w:r>
                <w:rPr>
                  <w:noProof/>
                </w:rPr>
                <w:pict>
                  <v:shape id="Picture 35" o:spid="_x0000_i1049" type="#_x0000_t75" style="width:275.25pt;height:37.5pt;visibility:visible">
                    <v:imagedata r:id="rId31" o:title=""/>
                  </v:shape>
                </w:pict>
              </w:r>
            </w:del>
          </w:p>
        </w:tc>
      </w:tr>
      <w:tr w:rsidR="008334D6" w:rsidTr="00EE76F8">
        <w:tc>
          <w:tcPr>
            <w:tcW w:w="8856" w:type="dxa"/>
          </w:tcPr>
          <w:p w:rsidR="008334D6" w:rsidRDefault="008334D6">
            <w:pPr>
              <w:rPr>
                <w:noProof/>
              </w:rPr>
            </w:pPr>
            <w:r>
              <w:rPr>
                <w:noProof/>
              </w:rPr>
              <w:pict>
                <v:shape id="Picture 37" o:spid="_x0000_i1050" type="#_x0000_t75" style="width:243pt;height:37.5pt;visibility:visible">
                  <v:imagedata r:id="rId32" o:title=""/>
                </v:shape>
              </w:pict>
            </w:r>
          </w:p>
        </w:tc>
      </w:tr>
    </w:tbl>
    <w:p w:rsidR="008334D6" w:rsidRDefault="008334D6"/>
    <w:p w:rsidR="008334D6" w:rsidRDefault="008334D6"/>
    <w:p w:rsidR="008334D6" w:rsidRDefault="008334D6">
      <w:r>
        <w:br w:type="page"/>
      </w:r>
    </w:p>
    <w:p w:rsidR="008334D6" w:rsidRDefault="008334D6"/>
    <w:p w:rsidR="008334D6" w:rsidRDefault="008334D6" w:rsidP="0068752B">
      <w:pPr>
        <w:pStyle w:val="SubHeader"/>
      </w:pPr>
      <w:r>
        <w:t>Others</w:t>
      </w:r>
    </w:p>
    <w:p w:rsidR="008334D6" w:rsidRDefault="008334D6"/>
    <w:p w:rsidR="008334D6" w:rsidRDefault="008334D6"/>
    <w:p w:rsidR="008334D6" w:rsidRDefault="008334D6" w:rsidP="0079736D">
      <w:pPr>
        <w:pStyle w:val="SimpleHeader"/>
      </w:pPr>
      <w:r>
        <w:t>JMX</w:t>
      </w:r>
    </w:p>
    <w:p w:rsidR="008334D6" w:rsidRDefault="008334D6"/>
    <w:p w:rsidR="008334D6" w:rsidRDefault="008334D6">
      <w:r>
        <w:t>The Pattern framework exposes a few JMX MBeans to list and view the various artifacts deployed in the engine.</w:t>
      </w:r>
    </w:p>
    <w:p w:rsidR="008334D6" w:rsidRDefault="008334D6"/>
    <w:p w:rsidR="008334D6" w:rsidRDefault="008334D6" w:rsidP="00F34E06">
      <w:pPr>
        <w:pStyle w:val="TodoAlert"/>
      </w:pPr>
      <w:r>
        <w:t>Update these screens</w:t>
      </w:r>
    </w:p>
    <w:p w:rsidR="008334D6" w:rsidRDefault="008334D6"/>
    <w:p w:rsidR="008334D6" w:rsidRPr="00B613E5" w:rsidRDefault="008334D6">
      <w:pPr>
        <w:rPr>
          <w:b/>
        </w:rPr>
      </w:pPr>
      <w:r w:rsidRPr="00B613E5">
        <w:rPr>
          <w:b/>
        </w:rPr>
        <w:t xml:space="preserve">MBeans showing details about the various </w:t>
      </w:r>
      <w:r>
        <w:rPr>
          <w:b/>
        </w:rPr>
        <w:t>D</w:t>
      </w:r>
      <w:r w:rsidRPr="00B613E5">
        <w:rPr>
          <w:b/>
        </w:rPr>
        <w:t>river</w:t>
      </w:r>
      <w:r>
        <w:rPr>
          <w:b/>
        </w:rPr>
        <w:t xml:space="preserve"> Owners (pattern family</w:t>
      </w:r>
      <w:r w:rsidRPr="00B613E5">
        <w:rPr>
          <w:b/>
        </w:rPr>
        <w:t xml:space="preserve">) and the </w:t>
      </w:r>
      <w:r>
        <w:rPr>
          <w:b/>
        </w:rPr>
        <w:t>E</w:t>
      </w:r>
      <w:r w:rsidRPr="00B613E5">
        <w:rPr>
          <w:b/>
        </w:rPr>
        <w:t xml:space="preserve">vent </w:t>
      </w:r>
      <w:r>
        <w:rPr>
          <w:b/>
        </w:rPr>
        <w:t>D</w:t>
      </w:r>
      <w:r w:rsidRPr="00B613E5">
        <w:rPr>
          <w:b/>
        </w:rPr>
        <w:t>escriptors (</w:t>
      </w:r>
      <w:r>
        <w:rPr>
          <w:b/>
        </w:rPr>
        <w:t>e</w:t>
      </w:r>
      <w:r w:rsidRPr="00B613E5">
        <w:rPr>
          <w:b/>
        </w:rPr>
        <w:t xml:space="preserve">vent </w:t>
      </w:r>
      <w:r>
        <w:rPr>
          <w:b/>
        </w:rPr>
        <w:t>s</w:t>
      </w:r>
      <w:r w:rsidRPr="00B613E5">
        <w:rPr>
          <w:b/>
        </w:rPr>
        <w:t>ources):</w:t>
      </w:r>
    </w:p>
    <w:p w:rsidR="008334D6" w:rsidRDefault="008334D6"/>
    <w:p w:rsidR="008334D6" w:rsidRDefault="008334D6">
      <w:r>
        <w:rPr>
          <w:noProof/>
        </w:rPr>
        <w:pict>
          <v:shape id="Picture 5" o:spid="_x0000_i1051" type="#_x0000_t75" style="width:276pt;height:231pt;visibility:visible">
            <v:imagedata r:id="rId33" o:title=""/>
          </v:shape>
        </w:pict>
      </w:r>
    </w:p>
    <w:p w:rsidR="008334D6" w:rsidRDefault="008334D6"/>
    <w:p w:rsidR="008334D6" w:rsidRPr="008129EE" w:rsidRDefault="008334D6">
      <w:pPr>
        <w:rPr>
          <w:b/>
        </w:rPr>
      </w:pPr>
      <w:r w:rsidRPr="008129EE">
        <w:rPr>
          <w:b/>
        </w:rPr>
        <w:t>Each Driver Owners also lists the ids of the Drivers (pattern instance ids):</w:t>
      </w:r>
    </w:p>
    <w:p w:rsidR="008334D6" w:rsidRDefault="008334D6"/>
    <w:p w:rsidR="008334D6" w:rsidRDefault="008334D6">
      <w:r>
        <w:rPr>
          <w:noProof/>
        </w:rPr>
        <w:pict>
          <v:shape id="_x0000_i1052" type="#_x0000_t75" style="width:6in;height:216.75pt;visibility:visible">
            <v:imagedata r:id="rId34" o:title=""/>
          </v:shape>
        </w:pict>
      </w:r>
    </w:p>
    <w:p w:rsidR="008334D6" w:rsidRDefault="008334D6"/>
    <w:p w:rsidR="008334D6" w:rsidRDefault="008334D6"/>
    <w:p w:rsidR="008334D6" w:rsidRDefault="008334D6"/>
    <w:p w:rsidR="008334D6" w:rsidRDefault="008334D6" w:rsidP="0079736D">
      <w:pPr>
        <w:pStyle w:val="SimpleHeader"/>
      </w:pPr>
      <w:r>
        <w:t>Limitations</w:t>
      </w:r>
    </w:p>
    <w:p w:rsidR="008334D6" w:rsidRDefault="008334D6"/>
    <w:p w:rsidR="008334D6" w:rsidRDefault="008334D6"/>
    <w:p w:rsidR="008334D6" w:rsidRDefault="008334D6" w:rsidP="003B65D6">
      <w:pPr>
        <w:numPr>
          <w:ilvl w:val="0"/>
          <w:numId w:val="16"/>
          <w:numberingChange w:id="201" w:author="IT Services" w:date="2010-01-20T14:10:00Z" w:original=""/>
        </w:numPr>
      </w:pPr>
      <w:r>
        <w:t>Each pattern instance is local to the engine</w:t>
      </w:r>
    </w:p>
    <w:p w:rsidR="008334D6" w:rsidRDefault="008334D6" w:rsidP="003B65D6">
      <w:pPr>
        <w:numPr>
          <w:ilvl w:val="0"/>
          <w:numId w:val="16"/>
          <w:numberingChange w:id="202" w:author="IT Services" w:date="2010-01-20T14:10:00Z" w:original=""/>
        </w:numPr>
      </w:pPr>
      <w:r>
        <w:t>No HA/FT (</w:t>
      </w:r>
      <w:r w:rsidRPr="003B65D6">
        <w:rPr>
          <w:rStyle w:val="TodoAlertChar"/>
        </w:rPr>
        <w:t>As of 1.0</w:t>
      </w:r>
      <w:r>
        <w:t>)</w:t>
      </w:r>
    </w:p>
    <w:p w:rsidR="008334D6" w:rsidRDefault="008334D6" w:rsidP="003B65D6">
      <w:pPr>
        <w:numPr>
          <w:ilvl w:val="0"/>
          <w:numId w:val="16"/>
          <w:numberingChange w:id="203" w:author="IT Services" w:date="2010-01-20T14:10:00Z" w:original=""/>
        </w:numPr>
      </w:pPr>
      <w:r>
        <w:t>Only Events are supported as sources</w:t>
      </w:r>
    </w:p>
    <w:p w:rsidR="008334D6" w:rsidRDefault="008334D6" w:rsidP="00DA7D72">
      <w:pPr>
        <w:numPr>
          <w:ilvl w:val="1"/>
          <w:numId w:val="16"/>
          <w:numberingChange w:id="204" w:author="IT Services" w:date="2010-01-20T14:10:00Z" w:original="o"/>
        </w:numPr>
      </w:pPr>
      <w:r>
        <w:t>Concept data is derived from one or more Events, so Events are a natural fit to patterns</w:t>
      </w:r>
    </w:p>
    <w:p w:rsidR="008334D6" w:rsidRDefault="008334D6"/>
    <w:p w:rsidR="008334D6" w:rsidRDefault="008334D6"/>
    <w:p w:rsidR="008334D6" w:rsidRDefault="008334D6"/>
    <w:p w:rsidR="008334D6" w:rsidRPr="001A3891" w:rsidRDefault="008334D6" w:rsidP="001A3891">
      <w:pPr>
        <w:jc w:val="center"/>
        <w:rPr>
          <w:b/>
        </w:rPr>
      </w:pPr>
      <w:r w:rsidRPr="001A3891">
        <w:rPr>
          <w:b/>
        </w:rPr>
        <w:t>-- xxxx --</w:t>
      </w:r>
    </w:p>
    <w:sectPr w:rsidR="008334D6" w:rsidRPr="001A3891" w:rsidSect="002C2DD5">
      <w:footerReference w:type="default" r:id="rId35"/>
      <w:pgSz w:w="12240" w:h="15840"/>
      <w:pgMar w:top="1440" w:right="1800" w:bottom="1440" w:left="180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4D6" w:rsidRDefault="008334D6">
      <w:r>
        <w:separator/>
      </w:r>
    </w:p>
  </w:endnote>
  <w:endnote w:type="continuationSeparator" w:id="1">
    <w:p w:rsidR="008334D6" w:rsidRDefault="008334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4D6" w:rsidRPr="004370E5" w:rsidRDefault="008334D6" w:rsidP="0063666B">
    <w:pPr>
      <w:jc w:val="center"/>
      <w:rPr>
        <w:sz w:val="16"/>
      </w:rPr>
    </w:pPr>
    <w:r w:rsidRPr="004370E5">
      <w:rPr>
        <w:sz w:val="16"/>
      </w:rPr>
      <w:t>TIBCO Software Inc. Confidential and Proprietary - Internal use only</w:t>
    </w:r>
    <w:r>
      <w:rPr>
        <w:sz w:val="16"/>
      </w:rPr>
      <w:t xml:space="preserve">         (</w:t>
    </w:r>
    <w:r w:rsidRPr="00777BBE">
      <w:rPr>
        <w:sz w:val="16"/>
      </w:rPr>
      <w:t xml:space="preserve">Page </w:t>
    </w:r>
    <w:r w:rsidRPr="00777BBE">
      <w:rPr>
        <w:sz w:val="16"/>
      </w:rPr>
      <w:fldChar w:fldCharType="begin"/>
    </w:r>
    <w:r w:rsidRPr="00777BBE">
      <w:rPr>
        <w:sz w:val="16"/>
      </w:rPr>
      <w:instrText xml:space="preserve"> PAGE </w:instrText>
    </w:r>
    <w:r w:rsidRPr="00777BBE">
      <w:rPr>
        <w:sz w:val="16"/>
      </w:rPr>
      <w:fldChar w:fldCharType="separate"/>
    </w:r>
    <w:r>
      <w:rPr>
        <w:noProof/>
        <w:sz w:val="16"/>
      </w:rPr>
      <w:t>7</w:t>
    </w:r>
    <w:r w:rsidRPr="00777BBE">
      <w:rPr>
        <w:sz w:val="16"/>
      </w:rPr>
      <w:fldChar w:fldCharType="end"/>
    </w:r>
    <w:r w:rsidRPr="00777BBE">
      <w:rPr>
        <w:sz w:val="16"/>
      </w:rPr>
      <w:t xml:space="preserve"> of </w:t>
    </w:r>
    <w:r w:rsidRPr="00777BBE">
      <w:rPr>
        <w:sz w:val="16"/>
      </w:rPr>
      <w:fldChar w:fldCharType="begin"/>
    </w:r>
    <w:r w:rsidRPr="00777BBE">
      <w:rPr>
        <w:sz w:val="16"/>
      </w:rPr>
      <w:instrText xml:space="preserve"> NUMPAGES </w:instrText>
    </w:r>
    <w:r w:rsidRPr="00777BBE">
      <w:rPr>
        <w:sz w:val="16"/>
      </w:rPr>
      <w:fldChar w:fldCharType="separate"/>
    </w:r>
    <w:r>
      <w:rPr>
        <w:noProof/>
        <w:sz w:val="16"/>
      </w:rPr>
      <w:t>18</w:t>
    </w:r>
    <w:r w:rsidRPr="00777BBE">
      <w:rPr>
        <w:sz w:val="16"/>
      </w:rPr>
      <w:fldChar w:fldCharType="end"/>
    </w:r>
    <w:r>
      <w:rPr>
        <w:sz w:val="16"/>
      </w:rPr>
      <w:t>)</w:t>
    </w:r>
  </w:p>
  <w:p w:rsidR="008334D6" w:rsidRDefault="008334D6" w:rsidP="006366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4D6" w:rsidRDefault="008334D6">
      <w:r>
        <w:separator/>
      </w:r>
    </w:p>
  </w:footnote>
  <w:footnote w:type="continuationSeparator" w:id="1">
    <w:p w:rsidR="008334D6" w:rsidRDefault="008334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F3081"/>
    <w:multiLevelType w:val="hybridMultilevel"/>
    <w:tmpl w:val="775EBD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AE3812"/>
    <w:multiLevelType w:val="hybridMultilevel"/>
    <w:tmpl w:val="B5BED7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114D80"/>
    <w:multiLevelType w:val="hybridMultilevel"/>
    <w:tmpl w:val="F6E0B1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A363109"/>
    <w:multiLevelType w:val="hybridMultilevel"/>
    <w:tmpl w:val="AB1A70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4636B5"/>
    <w:multiLevelType w:val="hybridMultilevel"/>
    <w:tmpl w:val="EDC43A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B6714A"/>
    <w:multiLevelType w:val="hybridMultilevel"/>
    <w:tmpl w:val="DC1CCD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56533E"/>
    <w:multiLevelType w:val="hybridMultilevel"/>
    <w:tmpl w:val="6FDA61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F6D5267"/>
    <w:multiLevelType w:val="hybridMultilevel"/>
    <w:tmpl w:val="080401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1B">
      <w:start w:val="1"/>
      <w:numFmt w:val="lowerRoman"/>
      <w:lvlText w:val="%3."/>
      <w:lvlJc w:val="right"/>
      <w:pPr>
        <w:tabs>
          <w:tab w:val="num" w:pos="1980"/>
        </w:tabs>
        <w:ind w:left="1980" w:hanging="360"/>
      </w:pPr>
      <w:rPr>
        <w:rFonts w:cs="Times New Roman"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3C90710"/>
    <w:multiLevelType w:val="hybridMultilevel"/>
    <w:tmpl w:val="6F1029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CD2368F"/>
    <w:multiLevelType w:val="hybridMultilevel"/>
    <w:tmpl w:val="928434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06641F"/>
    <w:multiLevelType w:val="multilevel"/>
    <w:tmpl w:val="6FDA617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30CC3111"/>
    <w:multiLevelType w:val="hybridMultilevel"/>
    <w:tmpl w:val="1BEEB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7160565"/>
    <w:multiLevelType w:val="hybridMultilevel"/>
    <w:tmpl w:val="3C4EC87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98F663B"/>
    <w:multiLevelType w:val="hybridMultilevel"/>
    <w:tmpl w:val="65A62CD6"/>
    <w:lvl w:ilvl="0" w:tplc="0409001B">
      <w:start w:val="1"/>
      <w:numFmt w:val="lowerRoman"/>
      <w:lvlText w:val="%1."/>
      <w:lvlJc w:val="righ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E754DE9"/>
    <w:multiLevelType w:val="multilevel"/>
    <w:tmpl w:val="F6E0B1A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nsid w:val="4A5E377B"/>
    <w:multiLevelType w:val="hybridMultilevel"/>
    <w:tmpl w:val="74DED0CA"/>
    <w:lvl w:ilvl="0" w:tplc="0409001B">
      <w:start w:val="1"/>
      <w:numFmt w:val="lowerRoman"/>
      <w:lvlText w:val="%1."/>
      <w:lvlJc w:val="righ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nsid w:val="4FDD0957"/>
    <w:multiLevelType w:val="hybridMultilevel"/>
    <w:tmpl w:val="73666E72"/>
    <w:lvl w:ilvl="0" w:tplc="0409000F">
      <w:start w:val="1"/>
      <w:numFmt w:val="decimal"/>
      <w:lvlText w:val="%1."/>
      <w:lvlJc w:val="left"/>
      <w:pPr>
        <w:tabs>
          <w:tab w:val="num" w:pos="360"/>
        </w:tabs>
        <w:ind w:left="360" w:hanging="360"/>
      </w:pPr>
      <w:rPr>
        <w:rFonts w:cs="Times New Roman"/>
      </w:rPr>
    </w:lvl>
    <w:lvl w:ilvl="1" w:tplc="0409001B">
      <w:start w:val="1"/>
      <w:numFmt w:val="lowerRoman"/>
      <w:lvlText w:val="%2."/>
      <w:lvlJc w:val="righ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nsid w:val="55AD1FAC"/>
    <w:multiLevelType w:val="multilevel"/>
    <w:tmpl w:val="595C796E"/>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8">
    <w:nsid w:val="63B84831"/>
    <w:multiLevelType w:val="hybridMultilevel"/>
    <w:tmpl w:val="8A9E573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7CC269E0"/>
    <w:multiLevelType w:val="hybridMultilevel"/>
    <w:tmpl w:val="412A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5"/>
  </w:num>
  <w:num w:numId="4">
    <w:abstractNumId w:val="16"/>
  </w:num>
  <w:num w:numId="5">
    <w:abstractNumId w:val="6"/>
  </w:num>
  <w:num w:numId="6">
    <w:abstractNumId w:val="12"/>
  </w:num>
  <w:num w:numId="7">
    <w:abstractNumId w:val="2"/>
  </w:num>
  <w:num w:numId="8">
    <w:abstractNumId w:val="17"/>
  </w:num>
  <w:num w:numId="9">
    <w:abstractNumId w:val="10"/>
  </w:num>
  <w:num w:numId="10">
    <w:abstractNumId w:val="13"/>
  </w:num>
  <w:num w:numId="11">
    <w:abstractNumId w:val="15"/>
  </w:num>
  <w:num w:numId="12">
    <w:abstractNumId w:val="14"/>
  </w:num>
  <w:num w:numId="13">
    <w:abstractNumId w:val="7"/>
  </w:num>
  <w:num w:numId="14">
    <w:abstractNumId w:val="3"/>
  </w:num>
  <w:num w:numId="15">
    <w:abstractNumId w:val="4"/>
  </w:num>
  <w:num w:numId="16">
    <w:abstractNumId w:val="1"/>
  </w:num>
  <w:num w:numId="17">
    <w:abstractNumId w:val="9"/>
  </w:num>
  <w:num w:numId="18">
    <w:abstractNumId w:val="8"/>
  </w:num>
  <w:num w:numId="19">
    <w:abstractNumId w:val="0"/>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284B"/>
    <w:rsid w:val="00000A6C"/>
    <w:rsid w:val="000016FE"/>
    <w:rsid w:val="00002782"/>
    <w:rsid w:val="00002D7E"/>
    <w:rsid w:val="00005268"/>
    <w:rsid w:val="00010AF1"/>
    <w:rsid w:val="00013C2E"/>
    <w:rsid w:val="00013D63"/>
    <w:rsid w:val="00013E48"/>
    <w:rsid w:val="000279F9"/>
    <w:rsid w:val="00031C05"/>
    <w:rsid w:val="00034DC4"/>
    <w:rsid w:val="00044717"/>
    <w:rsid w:val="00052D6C"/>
    <w:rsid w:val="000546B9"/>
    <w:rsid w:val="00063E73"/>
    <w:rsid w:val="00064A2F"/>
    <w:rsid w:val="00067806"/>
    <w:rsid w:val="00080F89"/>
    <w:rsid w:val="00082F7E"/>
    <w:rsid w:val="000857C6"/>
    <w:rsid w:val="0008739E"/>
    <w:rsid w:val="0009126D"/>
    <w:rsid w:val="000913EF"/>
    <w:rsid w:val="00094E30"/>
    <w:rsid w:val="00096B23"/>
    <w:rsid w:val="000A0CDD"/>
    <w:rsid w:val="000A455E"/>
    <w:rsid w:val="000A523E"/>
    <w:rsid w:val="000B0CD8"/>
    <w:rsid w:val="000B32F1"/>
    <w:rsid w:val="000B33A1"/>
    <w:rsid w:val="000B445C"/>
    <w:rsid w:val="000B5E67"/>
    <w:rsid w:val="000C2670"/>
    <w:rsid w:val="000C39A7"/>
    <w:rsid w:val="000C65B4"/>
    <w:rsid w:val="000D0EF0"/>
    <w:rsid w:val="000E4818"/>
    <w:rsid w:val="000E53FD"/>
    <w:rsid w:val="000E6100"/>
    <w:rsid w:val="000F0BBC"/>
    <w:rsid w:val="000F3ABB"/>
    <w:rsid w:val="000F57B3"/>
    <w:rsid w:val="00105604"/>
    <w:rsid w:val="001077F5"/>
    <w:rsid w:val="00107848"/>
    <w:rsid w:val="00110E34"/>
    <w:rsid w:val="001115AB"/>
    <w:rsid w:val="001120A9"/>
    <w:rsid w:val="0011316B"/>
    <w:rsid w:val="0011401F"/>
    <w:rsid w:val="00121FF0"/>
    <w:rsid w:val="0012267D"/>
    <w:rsid w:val="00127AC4"/>
    <w:rsid w:val="001327AB"/>
    <w:rsid w:val="0013489A"/>
    <w:rsid w:val="00140480"/>
    <w:rsid w:val="00140C57"/>
    <w:rsid w:val="001432AE"/>
    <w:rsid w:val="00143933"/>
    <w:rsid w:val="00144323"/>
    <w:rsid w:val="00146984"/>
    <w:rsid w:val="001505F0"/>
    <w:rsid w:val="00150BC2"/>
    <w:rsid w:val="00151A00"/>
    <w:rsid w:val="00151C14"/>
    <w:rsid w:val="001561F4"/>
    <w:rsid w:val="00156490"/>
    <w:rsid w:val="00157D2E"/>
    <w:rsid w:val="00170547"/>
    <w:rsid w:val="001712F6"/>
    <w:rsid w:val="001911A1"/>
    <w:rsid w:val="00192091"/>
    <w:rsid w:val="00195C7F"/>
    <w:rsid w:val="001A3891"/>
    <w:rsid w:val="001A469B"/>
    <w:rsid w:val="001A4E34"/>
    <w:rsid w:val="001A7DC9"/>
    <w:rsid w:val="001B0425"/>
    <w:rsid w:val="001B40F1"/>
    <w:rsid w:val="001B5BA7"/>
    <w:rsid w:val="001C0ABE"/>
    <w:rsid w:val="001C66AE"/>
    <w:rsid w:val="001D1EA5"/>
    <w:rsid w:val="001D2C40"/>
    <w:rsid w:val="001D2FED"/>
    <w:rsid w:val="001D3597"/>
    <w:rsid w:val="001D5CA6"/>
    <w:rsid w:val="001E00F7"/>
    <w:rsid w:val="001E02A8"/>
    <w:rsid w:val="001E062D"/>
    <w:rsid w:val="001E3799"/>
    <w:rsid w:val="001F1852"/>
    <w:rsid w:val="001F2EEA"/>
    <w:rsid w:val="002038F3"/>
    <w:rsid w:val="00205160"/>
    <w:rsid w:val="002054F8"/>
    <w:rsid w:val="0021343A"/>
    <w:rsid w:val="00213998"/>
    <w:rsid w:val="00215C35"/>
    <w:rsid w:val="0021798E"/>
    <w:rsid w:val="0022065E"/>
    <w:rsid w:val="002235B3"/>
    <w:rsid w:val="00223F54"/>
    <w:rsid w:val="00226876"/>
    <w:rsid w:val="00227050"/>
    <w:rsid w:val="00227D05"/>
    <w:rsid w:val="0023121A"/>
    <w:rsid w:val="002317BD"/>
    <w:rsid w:val="00241B69"/>
    <w:rsid w:val="00243226"/>
    <w:rsid w:val="00247058"/>
    <w:rsid w:val="00252D51"/>
    <w:rsid w:val="00253419"/>
    <w:rsid w:val="00253BA5"/>
    <w:rsid w:val="002540E6"/>
    <w:rsid w:val="002562E1"/>
    <w:rsid w:val="002577AD"/>
    <w:rsid w:val="002628D8"/>
    <w:rsid w:val="00266164"/>
    <w:rsid w:val="00276235"/>
    <w:rsid w:val="002762A5"/>
    <w:rsid w:val="00276959"/>
    <w:rsid w:val="00280188"/>
    <w:rsid w:val="00293C7A"/>
    <w:rsid w:val="00294162"/>
    <w:rsid w:val="00295748"/>
    <w:rsid w:val="002967B1"/>
    <w:rsid w:val="00297F70"/>
    <w:rsid w:val="002A0EFA"/>
    <w:rsid w:val="002A10FB"/>
    <w:rsid w:val="002A1420"/>
    <w:rsid w:val="002A1D17"/>
    <w:rsid w:val="002A22C7"/>
    <w:rsid w:val="002A5D69"/>
    <w:rsid w:val="002A7366"/>
    <w:rsid w:val="002A76CD"/>
    <w:rsid w:val="002B0B16"/>
    <w:rsid w:val="002B63C8"/>
    <w:rsid w:val="002B6EF2"/>
    <w:rsid w:val="002C2DD5"/>
    <w:rsid w:val="002C54E8"/>
    <w:rsid w:val="002D787F"/>
    <w:rsid w:val="002E3774"/>
    <w:rsid w:val="002E6F09"/>
    <w:rsid w:val="002F0C70"/>
    <w:rsid w:val="002F38B4"/>
    <w:rsid w:val="002F4538"/>
    <w:rsid w:val="002F5A42"/>
    <w:rsid w:val="002F7A72"/>
    <w:rsid w:val="0030023E"/>
    <w:rsid w:val="0030516E"/>
    <w:rsid w:val="0031047E"/>
    <w:rsid w:val="003108CB"/>
    <w:rsid w:val="00311FF8"/>
    <w:rsid w:val="00313214"/>
    <w:rsid w:val="00317B14"/>
    <w:rsid w:val="00323299"/>
    <w:rsid w:val="00334131"/>
    <w:rsid w:val="0033460E"/>
    <w:rsid w:val="00341271"/>
    <w:rsid w:val="00341AAC"/>
    <w:rsid w:val="003438C8"/>
    <w:rsid w:val="00351937"/>
    <w:rsid w:val="00354D59"/>
    <w:rsid w:val="00356A2B"/>
    <w:rsid w:val="00360D34"/>
    <w:rsid w:val="0037237B"/>
    <w:rsid w:val="00372864"/>
    <w:rsid w:val="00374C80"/>
    <w:rsid w:val="00375B07"/>
    <w:rsid w:val="00375F0B"/>
    <w:rsid w:val="00376D74"/>
    <w:rsid w:val="0037780D"/>
    <w:rsid w:val="003804D6"/>
    <w:rsid w:val="00382598"/>
    <w:rsid w:val="00397C67"/>
    <w:rsid w:val="003A18CF"/>
    <w:rsid w:val="003B333E"/>
    <w:rsid w:val="003B65D6"/>
    <w:rsid w:val="003D4FFD"/>
    <w:rsid w:val="003D5CA0"/>
    <w:rsid w:val="003D5CAB"/>
    <w:rsid w:val="003E18F5"/>
    <w:rsid w:val="003E6505"/>
    <w:rsid w:val="003E7018"/>
    <w:rsid w:val="003E781B"/>
    <w:rsid w:val="003F017A"/>
    <w:rsid w:val="003F08DE"/>
    <w:rsid w:val="003F1DED"/>
    <w:rsid w:val="004021CD"/>
    <w:rsid w:val="00403679"/>
    <w:rsid w:val="0040698C"/>
    <w:rsid w:val="00407903"/>
    <w:rsid w:val="00410A9F"/>
    <w:rsid w:val="0041328A"/>
    <w:rsid w:val="004138DA"/>
    <w:rsid w:val="00421269"/>
    <w:rsid w:val="004268F4"/>
    <w:rsid w:val="00430410"/>
    <w:rsid w:val="004355BC"/>
    <w:rsid w:val="004370E5"/>
    <w:rsid w:val="004477B5"/>
    <w:rsid w:val="004501EE"/>
    <w:rsid w:val="00451A20"/>
    <w:rsid w:val="00451CE3"/>
    <w:rsid w:val="00455AD3"/>
    <w:rsid w:val="004606FB"/>
    <w:rsid w:val="00461827"/>
    <w:rsid w:val="00465E82"/>
    <w:rsid w:val="004663A7"/>
    <w:rsid w:val="004663DD"/>
    <w:rsid w:val="004715A8"/>
    <w:rsid w:val="00471BE0"/>
    <w:rsid w:val="00473434"/>
    <w:rsid w:val="00473CD4"/>
    <w:rsid w:val="00480154"/>
    <w:rsid w:val="00480C32"/>
    <w:rsid w:val="00482DBE"/>
    <w:rsid w:val="004878A4"/>
    <w:rsid w:val="00490A61"/>
    <w:rsid w:val="004922D2"/>
    <w:rsid w:val="00492D33"/>
    <w:rsid w:val="0049453E"/>
    <w:rsid w:val="004A0F54"/>
    <w:rsid w:val="004A1117"/>
    <w:rsid w:val="004A1886"/>
    <w:rsid w:val="004A1A4E"/>
    <w:rsid w:val="004A1C6D"/>
    <w:rsid w:val="004A1DAA"/>
    <w:rsid w:val="004A52A3"/>
    <w:rsid w:val="004A6DF5"/>
    <w:rsid w:val="004B6536"/>
    <w:rsid w:val="004B68E4"/>
    <w:rsid w:val="004C4AE1"/>
    <w:rsid w:val="004C570F"/>
    <w:rsid w:val="004D207F"/>
    <w:rsid w:val="004D44DC"/>
    <w:rsid w:val="004D67D7"/>
    <w:rsid w:val="004E00EF"/>
    <w:rsid w:val="004E1DCB"/>
    <w:rsid w:val="004E3086"/>
    <w:rsid w:val="004E6F35"/>
    <w:rsid w:val="004F0455"/>
    <w:rsid w:val="004F1C2A"/>
    <w:rsid w:val="004F1E5F"/>
    <w:rsid w:val="004F4986"/>
    <w:rsid w:val="004F693A"/>
    <w:rsid w:val="005012AE"/>
    <w:rsid w:val="00503C69"/>
    <w:rsid w:val="00506577"/>
    <w:rsid w:val="0051507F"/>
    <w:rsid w:val="00516B9E"/>
    <w:rsid w:val="005217A9"/>
    <w:rsid w:val="00527991"/>
    <w:rsid w:val="005352DA"/>
    <w:rsid w:val="00540263"/>
    <w:rsid w:val="00544694"/>
    <w:rsid w:val="0055018D"/>
    <w:rsid w:val="005538BF"/>
    <w:rsid w:val="005547AD"/>
    <w:rsid w:val="00560C59"/>
    <w:rsid w:val="005616A5"/>
    <w:rsid w:val="00563878"/>
    <w:rsid w:val="00566857"/>
    <w:rsid w:val="00566C1D"/>
    <w:rsid w:val="0056700A"/>
    <w:rsid w:val="00570F55"/>
    <w:rsid w:val="00570FBD"/>
    <w:rsid w:val="00572BC2"/>
    <w:rsid w:val="00572C53"/>
    <w:rsid w:val="00572F53"/>
    <w:rsid w:val="00586F4D"/>
    <w:rsid w:val="00590606"/>
    <w:rsid w:val="005962F8"/>
    <w:rsid w:val="005A30A5"/>
    <w:rsid w:val="005B0684"/>
    <w:rsid w:val="005B2E50"/>
    <w:rsid w:val="005B789B"/>
    <w:rsid w:val="005C5530"/>
    <w:rsid w:val="005C5A12"/>
    <w:rsid w:val="005C70BD"/>
    <w:rsid w:val="005D5A2B"/>
    <w:rsid w:val="005E64ED"/>
    <w:rsid w:val="005E67AF"/>
    <w:rsid w:val="005F6549"/>
    <w:rsid w:val="005F6B6B"/>
    <w:rsid w:val="0060471A"/>
    <w:rsid w:val="00605D29"/>
    <w:rsid w:val="006075EE"/>
    <w:rsid w:val="00610927"/>
    <w:rsid w:val="00612884"/>
    <w:rsid w:val="006230E8"/>
    <w:rsid w:val="00624815"/>
    <w:rsid w:val="00626EB2"/>
    <w:rsid w:val="0063111E"/>
    <w:rsid w:val="00632E44"/>
    <w:rsid w:val="0063580C"/>
    <w:rsid w:val="0063666B"/>
    <w:rsid w:val="00636721"/>
    <w:rsid w:val="00641BF0"/>
    <w:rsid w:val="00643647"/>
    <w:rsid w:val="00644923"/>
    <w:rsid w:val="00644D6D"/>
    <w:rsid w:val="006546B3"/>
    <w:rsid w:val="0066068F"/>
    <w:rsid w:val="00662F83"/>
    <w:rsid w:val="0066362E"/>
    <w:rsid w:val="006650F5"/>
    <w:rsid w:val="00665C07"/>
    <w:rsid w:val="006709A2"/>
    <w:rsid w:val="00670DF0"/>
    <w:rsid w:val="0067153C"/>
    <w:rsid w:val="0067273F"/>
    <w:rsid w:val="006752D3"/>
    <w:rsid w:val="00680609"/>
    <w:rsid w:val="00684640"/>
    <w:rsid w:val="0068752B"/>
    <w:rsid w:val="00687B67"/>
    <w:rsid w:val="00691552"/>
    <w:rsid w:val="006A0A23"/>
    <w:rsid w:val="006A71EF"/>
    <w:rsid w:val="006B4D84"/>
    <w:rsid w:val="006B5F2C"/>
    <w:rsid w:val="006B7E60"/>
    <w:rsid w:val="006C02A5"/>
    <w:rsid w:val="006C0DB8"/>
    <w:rsid w:val="006C1025"/>
    <w:rsid w:val="006C3777"/>
    <w:rsid w:val="006D0F6E"/>
    <w:rsid w:val="006D2349"/>
    <w:rsid w:val="006D3E99"/>
    <w:rsid w:val="006D4480"/>
    <w:rsid w:val="006F2735"/>
    <w:rsid w:val="006F27BB"/>
    <w:rsid w:val="006F28CC"/>
    <w:rsid w:val="006F7BD9"/>
    <w:rsid w:val="00700F5D"/>
    <w:rsid w:val="007012DE"/>
    <w:rsid w:val="00703433"/>
    <w:rsid w:val="00707443"/>
    <w:rsid w:val="00707CDC"/>
    <w:rsid w:val="00721549"/>
    <w:rsid w:val="00723A5A"/>
    <w:rsid w:val="00724E78"/>
    <w:rsid w:val="00725309"/>
    <w:rsid w:val="0072629D"/>
    <w:rsid w:val="00730F52"/>
    <w:rsid w:val="00731666"/>
    <w:rsid w:val="0073221E"/>
    <w:rsid w:val="007329E4"/>
    <w:rsid w:val="007337FB"/>
    <w:rsid w:val="00734BD4"/>
    <w:rsid w:val="00741DE8"/>
    <w:rsid w:val="00743655"/>
    <w:rsid w:val="00743978"/>
    <w:rsid w:val="00743BD3"/>
    <w:rsid w:val="00744811"/>
    <w:rsid w:val="007506FD"/>
    <w:rsid w:val="007622FB"/>
    <w:rsid w:val="0076564E"/>
    <w:rsid w:val="0077030F"/>
    <w:rsid w:val="0077455C"/>
    <w:rsid w:val="0077511E"/>
    <w:rsid w:val="007760F3"/>
    <w:rsid w:val="00777BBE"/>
    <w:rsid w:val="00777E02"/>
    <w:rsid w:val="0078060A"/>
    <w:rsid w:val="00783349"/>
    <w:rsid w:val="00792190"/>
    <w:rsid w:val="00792BF8"/>
    <w:rsid w:val="0079655C"/>
    <w:rsid w:val="0079736D"/>
    <w:rsid w:val="007A0EA7"/>
    <w:rsid w:val="007B0C98"/>
    <w:rsid w:val="007B36EF"/>
    <w:rsid w:val="007C1F1D"/>
    <w:rsid w:val="007C297B"/>
    <w:rsid w:val="007D428A"/>
    <w:rsid w:val="007E1E49"/>
    <w:rsid w:val="007E2F7D"/>
    <w:rsid w:val="007F1B68"/>
    <w:rsid w:val="007F234D"/>
    <w:rsid w:val="007F3466"/>
    <w:rsid w:val="00803CCC"/>
    <w:rsid w:val="008044F4"/>
    <w:rsid w:val="008045D4"/>
    <w:rsid w:val="008118F5"/>
    <w:rsid w:val="008129EE"/>
    <w:rsid w:val="0081515E"/>
    <w:rsid w:val="00822903"/>
    <w:rsid w:val="00822CA1"/>
    <w:rsid w:val="00825841"/>
    <w:rsid w:val="00826546"/>
    <w:rsid w:val="00826C0E"/>
    <w:rsid w:val="00832783"/>
    <w:rsid w:val="008334D6"/>
    <w:rsid w:val="008411BD"/>
    <w:rsid w:val="00841683"/>
    <w:rsid w:val="00852F81"/>
    <w:rsid w:val="00854401"/>
    <w:rsid w:val="00861FA0"/>
    <w:rsid w:val="00863225"/>
    <w:rsid w:val="0087186F"/>
    <w:rsid w:val="00871EB3"/>
    <w:rsid w:val="00872AF5"/>
    <w:rsid w:val="00873AF6"/>
    <w:rsid w:val="008750B3"/>
    <w:rsid w:val="00876356"/>
    <w:rsid w:val="0088078C"/>
    <w:rsid w:val="008822CC"/>
    <w:rsid w:val="00892826"/>
    <w:rsid w:val="00892A06"/>
    <w:rsid w:val="00896202"/>
    <w:rsid w:val="00896B84"/>
    <w:rsid w:val="008A3104"/>
    <w:rsid w:val="008A5B8D"/>
    <w:rsid w:val="008B0CAD"/>
    <w:rsid w:val="008B1DA4"/>
    <w:rsid w:val="008B6F78"/>
    <w:rsid w:val="008C20D8"/>
    <w:rsid w:val="008C37F3"/>
    <w:rsid w:val="008C4504"/>
    <w:rsid w:val="008C4970"/>
    <w:rsid w:val="008D1048"/>
    <w:rsid w:val="008D2DA4"/>
    <w:rsid w:val="008D70EC"/>
    <w:rsid w:val="008E3445"/>
    <w:rsid w:val="008E36CC"/>
    <w:rsid w:val="008F542B"/>
    <w:rsid w:val="008F57C7"/>
    <w:rsid w:val="009044B9"/>
    <w:rsid w:val="00906F0B"/>
    <w:rsid w:val="00910074"/>
    <w:rsid w:val="009112F2"/>
    <w:rsid w:val="00911DCB"/>
    <w:rsid w:val="00932A0E"/>
    <w:rsid w:val="00935AD2"/>
    <w:rsid w:val="00941FF6"/>
    <w:rsid w:val="00942531"/>
    <w:rsid w:val="009500B2"/>
    <w:rsid w:val="00954FFA"/>
    <w:rsid w:val="0095578B"/>
    <w:rsid w:val="00965491"/>
    <w:rsid w:val="009670F0"/>
    <w:rsid w:val="00970F3D"/>
    <w:rsid w:val="009779D6"/>
    <w:rsid w:val="00980F58"/>
    <w:rsid w:val="00983B63"/>
    <w:rsid w:val="00984953"/>
    <w:rsid w:val="009858C4"/>
    <w:rsid w:val="009858FA"/>
    <w:rsid w:val="00986BC7"/>
    <w:rsid w:val="00992E18"/>
    <w:rsid w:val="00996E36"/>
    <w:rsid w:val="009A08C2"/>
    <w:rsid w:val="009A4B6E"/>
    <w:rsid w:val="009B53F8"/>
    <w:rsid w:val="009B7328"/>
    <w:rsid w:val="009C0299"/>
    <w:rsid w:val="009C169E"/>
    <w:rsid w:val="009C5E62"/>
    <w:rsid w:val="009D54B3"/>
    <w:rsid w:val="009E2F85"/>
    <w:rsid w:val="009E4A5C"/>
    <w:rsid w:val="009E5F66"/>
    <w:rsid w:val="009E6735"/>
    <w:rsid w:val="009F1488"/>
    <w:rsid w:val="009F2590"/>
    <w:rsid w:val="009F33EA"/>
    <w:rsid w:val="009F481F"/>
    <w:rsid w:val="009F4E86"/>
    <w:rsid w:val="00A00711"/>
    <w:rsid w:val="00A013E6"/>
    <w:rsid w:val="00A0170F"/>
    <w:rsid w:val="00A026FD"/>
    <w:rsid w:val="00A06829"/>
    <w:rsid w:val="00A13A18"/>
    <w:rsid w:val="00A17917"/>
    <w:rsid w:val="00A17B22"/>
    <w:rsid w:val="00A21754"/>
    <w:rsid w:val="00A2457B"/>
    <w:rsid w:val="00A40AE8"/>
    <w:rsid w:val="00A42151"/>
    <w:rsid w:val="00A428BE"/>
    <w:rsid w:val="00A43A83"/>
    <w:rsid w:val="00A43D70"/>
    <w:rsid w:val="00A46910"/>
    <w:rsid w:val="00A47EB3"/>
    <w:rsid w:val="00A6053C"/>
    <w:rsid w:val="00A7173F"/>
    <w:rsid w:val="00A72F16"/>
    <w:rsid w:val="00A751C8"/>
    <w:rsid w:val="00A81294"/>
    <w:rsid w:val="00A837CC"/>
    <w:rsid w:val="00A84A9E"/>
    <w:rsid w:val="00A85D30"/>
    <w:rsid w:val="00A861B2"/>
    <w:rsid w:val="00A86D01"/>
    <w:rsid w:val="00A917BF"/>
    <w:rsid w:val="00A9621C"/>
    <w:rsid w:val="00A96271"/>
    <w:rsid w:val="00AA3182"/>
    <w:rsid w:val="00AA4CE1"/>
    <w:rsid w:val="00AB430A"/>
    <w:rsid w:val="00AB6B36"/>
    <w:rsid w:val="00AC68FC"/>
    <w:rsid w:val="00AD4574"/>
    <w:rsid w:val="00AE16CE"/>
    <w:rsid w:val="00AE17DE"/>
    <w:rsid w:val="00AE199A"/>
    <w:rsid w:val="00AE4AF4"/>
    <w:rsid w:val="00AE7EE7"/>
    <w:rsid w:val="00AF2435"/>
    <w:rsid w:val="00AF55D1"/>
    <w:rsid w:val="00AF5E06"/>
    <w:rsid w:val="00AF5E34"/>
    <w:rsid w:val="00B04E33"/>
    <w:rsid w:val="00B06E60"/>
    <w:rsid w:val="00B1296A"/>
    <w:rsid w:val="00B13AB5"/>
    <w:rsid w:val="00B21DF5"/>
    <w:rsid w:val="00B241D1"/>
    <w:rsid w:val="00B2709D"/>
    <w:rsid w:val="00B27F45"/>
    <w:rsid w:val="00B3180E"/>
    <w:rsid w:val="00B35D1A"/>
    <w:rsid w:val="00B37EE4"/>
    <w:rsid w:val="00B431E1"/>
    <w:rsid w:val="00B43E23"/>
    <w:rsid w:val="00B47566"/>
    <w:rsid w:val="00B47583"/>
    <w:rsid w:val="00B47D58"/>
    <w:rsid w:val="00B527F5"/>
    <w:rsid w:val="00B5672F"/>
    <w:rsid w:val="00B613E5"/>
    <w:rsid w:val="00B84BA7"/>
    <w:rsid w:val="00BA39C0"/>
    <w:rsid w:val="00BA40D7"/>
    <w:rsid w:val="00BA4D5E"/>
    <w:rsid w:val="00BB0B1D"/>
    <w:rsid w:val="00BB4245"/>
    <w:rsid w:val="00BC2038"/>
    <w:rsid w:val="00BC2BBC"/>
    <w:rsid w:val="00BC2BD6"/>
    <w:rsid w:val="00BC4280"/>
    <w:rsid w:val="00BD207D"/>
    <w:rsid w:val="00BD4D94"/>
    <w:rsid w:val="00BE0A7D"/>
    <w:rsid w:val="00BE0F0B"/>
    <w:rsid w:val="00BE302D"/>
    <w:rsid w:val="00BE5B47"/>
    <w:rsid w:val="00BF040F"/>
    <w:rsid w:val="00BF3474"/>
    <w:rsid w:val="00BF5B70"/>
    <w:rsid w:val="00BF74B4"/>
    <w:rsid w:val="00C075B3"/>
    <w:rsid w:val="00C15D77"/>
    <w:rsid w:val="00C17744"/>
    <w:rsid w:val="00C17EB0"/>
    <w:rsid w:val="00C21090"/>
    <w:rsid w:val="00C21F7B"/>
    <w:rsid w:val="00C309C7"/>
    <w:rsid w:val="00C345D0"/>
    <w:rsid w:val="00C35EE9"/>
    <w:rsid w:val="00C43C7A"/>
    <w:rsid w:val="00C4473D"/>
    <w:rsid w:val="00C52007"/>
    <w:rsid w:val="00C56D12"/>
    <w:rsid w:val="00C572BE"/>
    <w:rsid w:val="00C61622"/>
    <w:rsid w:val="00C6376F"/>
    <w:rsid w:val="00C64ADE"/>
    <w:rsid w:val="00C65A97"/>
    <w:rsid w:val="00C669AB"/>
    <w:rsid w:val="00C70983"/>
    <w:rsid w:val="00C723F1"/>
    <w:rsid w:val="00C73AE1"/>
    <w:rsid w:val="00C77883"/>
    <w:rsid w:val="00C80FE8"/>
    <w:rsid w:val="00C81111"/>
    <w:rsid w:val="00C82AAD"/>
    <w:rsid w:val="00C84A06"/>
    <w:rsid w:val="00C93328"/>
    <w:rsid w:val="00CA13AC"/>
    <w:rsid w:val="00CA3244"/>
    <w:rsid w:val="00CA3E46"/>
    <w:rsid w:val="00CB0379"/>
    <w:rsid w:val="00CB7939"/>
    <w:rsid w:val="00CC16F6"/>
    <w:rsid w:val="00CC3DD2"/>
    <w:rsid w:val="00CC4910"/>
    <w:rsid w:val="00CC7D51"/>
    <w:rsid w:val="00CD3BE7"/>
    <w:rsid w:val="00CE0F37"/>
    <w:rsid w:val="00CE6AA6"/>
    <w:rsid w:val="00CF177B"/>
    <w:rsid w:val="00CF21BD"/>
    <w:rsid w:val="00CF4264"/>
    <w:rsid w:val="00CF6E76"/>
    <w:rsid w:val="00D063F8"/>
    <w:rsid w:val="00D06A41"/>
    <w:rsid w:val="00D22F24"/>
    <w:rsid w:val="00D25221"/>
    <w:rsid w:val="00D27CB0"/>
    <w:rsid w:val="00D45D5D"/>
    <w:rsid w:val="00D5066D"/>
    <w:rsid w:val="00D54158"/>
    <w:rsid w:val="00D55208"/>
    <w:rsid w:val="00D6210D"/>
    <w:rsid w:val="00D77CDE"/>
    <w:rsid w:val="00D80A72"/>
    <w:rsid w:val="00D83481"/>
    <w:rsid w:val="00D83AAA"/>
    <w:rsid w:val="00D83ADB"/>
    <w:rsid w:val="00D845E9"/>
    <w:rsid w:val="00D84686"/>
    <w:rsid w:val="00D85BE0"/>
    <w:rsid w:val="00D94CD9"/>
    <w:rsid w:val="00DA2F5C"/>
    <w:rsid w:val="00DA556A"/>
    <w:rsid w:val="00DA7D72"/>
    <w:rsid w:val="00DB4B39"/>
    <w:rsid w:val="00DB6F02"/>
    <w:rsid w:val="00DC795F"/>
    <w:rsid w:val="00DD4A37"/>
    <w:rsid w:val="00DD4FCC"/>
    <w:rsid w:val="00DD7AF3"/>
    <w:rsid w:val="00DE548A"/>
    <w:rsid w:val="00E0344D"/>
    <w:rsid w:val="00E11906"/>
    <w:rsid w:val="00E120F6"/>
    <w:rsid w:val="00E126E0"/>
    <w:rsid w:val="00E131EE"/>
    <w:rsid w:val="00E14DD9"/>
    <w:rsid w:val="00E159AC"/>
    <w:rsid w:val="00E15D71"/>
    <w:rsid w:val="00E21471"/>
    <w:rsid w:val="00E216E2"/>
    <w:rsid w:val="00E26A17"/>
    <w:rsid w:val="00E26CF7"/>
    <w:rsid w:val="00E275CE"/>
    <w:rsid w:val="00E32BD8"/>
    <w:rsid w:val="00E32E7F"/>
    <w:rsid w:val="00E34BA2"/>
    <w:rsid w:val="00E3586E"/>
    <w:rsid w:val="00E35979"/>
    <w:rsid w:val="00E36027"/>
    <w:rsid w:val="00E41689"/>
    <w:rsid w:val="00E43803"/>
    <w:rsid w:val="00E4481C"/>
    <w:rsid w:val="00E4666E"/>
    <w:rsid w:val="00E517C3"/>
    <w:rsid w:val="00E55858"/>
    <w:rsid w:val="00E57A7A"/>
    <w:rsid w:val="00E66070"/>
    <w:rsid w:val="00E67804"/>
    <w:rsid w:val="00E7028A"/>
    <w:rsid w:val="00E84A44"/>
    <w:rsid w:val="00E909D3"/>
    <w:rsid w:val="00E9185A"/>
    <w:rsid w:val="00E97CF5"/>
    <w:rsid w:val="00EA03F5"/>
    <w:rsid w:val="00EA351E"/>
    <w:rsid w:val="00EA5879"/>
    <w:rsid w:val="00EA6803"/>
    <w:rsid w:val="00EB37B9"/>
    <w:rsid w:val="00EB60A5"/>
    <w:rsid w:val="00EC1633"/>
    <w:rsid w:val="00EC7EFC"/>
    <w:rsid w:val="00ED12D3"/>
    <w:rsid w:val="00ED3AAD"/>
    <w:rsid w:val="00ED5155"/>
    <w:rsid w:val="00ED6113"/>
    <w:rsid w:val="00ED62A7"/>
    <w:rsid w:val="00EE3B98"/>
    <w:rsid w:val="00EE72A9"/>
    <w:rsid w:val="00EE76F8"/>
    <w:rsid w:val="00EF0B66"/>
    <w:rsid w:val="00EF2F43"/>
    <w:rsid w:val="00EF680E"/>
    <w:rsid w:val="00EF7CA6"/>
    <w:rsid w:val="00F0264B"/>
    <w:rsid w:val="00F04286"/>
    <w:rsid w:val="00F145B3"/>
    <w:rsid w:val="00F20258"/>
    <w:rsid w:val="00F231AD"/>
    <w:rsid w:val="00F243F0"/>
    <w:rsid w:val="00F264C1"/>
    <w:rsid w:val="00F34E06"/>
    <w:rsid w:val="00F401AE"/>
    <w:rsid w:val="00F40DED"/>
    <w:rsid w:val="00F4353F"/>
    <w:rsid w:val="00F4397C"/>
    <w:rsid w:val="00F5284B"/>
    <w:rsid w:val="00F63C86"/>
    <w:rsid w:val="00F64EA1"/>
    <w:rsid w:val="00F6582D"/>
    <w:rsid w:val="00F6748D"/>
    <w:rsid w:val="00F6795F"/>
    <w:rsid w:val="00F73CB0"/>
    <w:rsid w:val="00F763CA"/>
    <w:rsid w:val="00F76F6E"/>
    <w:rsid w:val="00F8073C"/>
    <w:rsid w:val="00F8346B"/>
    <w:rsid w:val="00F94311"/>
    <w:rsid w:val="00F94E82"/>
    <w:rsid w:val="00FA25A3"/>
    <w:rsid w:val="00FA3CB4"/>
    <w:rsid w:val="00FA49B4"/>
    <w:rsid w:val="00FB25FC"/>
    <w:rsid w:val="00FB2847"/>
    <w:rsid w:val="00FB6846"/>
    <w:rsid w:val="00FD0136"/>
    <w:rsid w:val="00FD3905"/>
    <w:rsid w:val="00FD7348"/>
    <w:rsid w:val="00FD7E79"/>
    <w:rsid w:val="00FE0648"/>
    <w:rsid w:val="00FE0F11"/>
    <w:rsid w:val="00FE5B5B"/>
    <w:rsid w:val="00FF5BB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C7"/>
    <w:rPr>
      <w:rFonts w:ascii="Arial" w:hAnsi="Arial" w:cs="Arial"/>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uiPriority w:val="99"/>
    <w:rsid w:val="00730F52"/>
    <w:pPr>
      <w:pBdr>
        <w:top w:val="dotted" w:sz="4" w:space="1" w:color="auto"/>
        <w:left w:val="dotted" w:sz="4" w:space="4" w:color="auto"/>
        <w:bottom w:val="dotted" w:sz="4" w:space="1" w:color="auto"/>
        <w:right w:val="dotted" w:sz="4" w:space="4" w:color="auto"/>
      </w:pBdr>
      <w:shd w:val="clear" w:color="auto" w:fill="F3F3F3"/>
      <w:spacing w:before="60" w:after="60"/>
    </w:pPr>
    <w:rPr>
      <w:rFonts w:ascii="Calibri" w:hAnsi="Calibri"/>
      <w:sz w:val="18"/>
    </w:rPr>
  </w:style>
  <w:style w:type="paragraph" w:customStyle="1" w:styleId="SectionHeading">
    <w:name w:val="Section Heading"/>
    <w:basedOn w:val="Normal"/>
    <w:autoRedefine/>
    <w:uiPriority w:val="99"/>
    <w:rsid w:val="00BA4D5E"/>
    <w:pPr>
      <w:pBdr>
        <w:top w:val="dashSmallGap" w:sz="4" w:space="1" w:color="auto"/>
        <w:left w:val="dashSmallGap" w:sz="4" w:space="4" w:color="auto"/>
        <w:bottom w:val="dashSmallGap" w:sz="4" w:space="1" w:color="auto"/>
        <w:right w:val="dashSmallGap" w:sz="4" w:space="4" w:color="auto"/>
      </w:pBdr>
      <w:shd w:val="clear" w:color="auto" w:fill="000000"/>
      <w:jc w:val="center"/>
    </w:pPr>
    <w:rPr>
      <w:b/>
      <w:color w:val="FFFFFF"/>
      <w:sz w:val="22"/>
    </w:rPr>
  </w:style>
  <w:style w:type="paragraph" w:customStyle="1" w:styleId="ParaHeading">
    <w:name w:val="Para Heading"/>
    <w:basedOn w:val="Normal"/>
    <w:next w:val="Normal"/>
    <w:uiPriority w:val="99"/>
    <w:rsid w:val="004A0F54"/>
    <w:pPr>
      <w:ind w:firstLine="720"/>
    </w:pPr>
    <w:rPr>
      <w:b/>
    </w:rPr>
  </w:style>
  <w:style w:type="paragraph" w:customStyle="1" w:styleId="PointHeading">
    <w:name w:val="Point Heading"/>
    <w:basedOn w:val="Normal"/>
    <w:autoRedefine/>
    <w:uiPriority w:val="99"/>
    <w:rsid w:val="004A0F54"/>
    <w:rPr>
      <w:b/>
      <w:sz w:val="16"/>
    </w:rPr>
  </w:style>
  <w:style w:type="paragraph" w:customStyle="1" w:styleId="SimpleHeader">
    <w:name w:val="Simple Header"/>
    <w:basedOn w:val="Normal"/>
    <w:uiPriority w:val="99"/>
    <w:rsid w:val="00BC4280"/>
    <w:pPr>
      <w:pBdr>
        <w:top w:val="dashSmallGap" w:sz="4" w:space="1" w:color="auto"/>
        <w:left w:val="dashSmallGap" w:sz="4" w:space="4" w:color="auto"/>
        <w:bottom w:val="dashSmallGap" w:sz="4" w:space="1" w:color="auto"/>
        <w:right w:val="dashSmallGap" w:sz="4" w:space="4" w:color="auto"/>
      </w:pBdr>
    </w:pPr>
    <w:rPr>
      <w:rFonts w:cs="Times New Roman"/>
      <w:b/>
      <w:bCs/>
      <w:sz w:val="18"/>
    </w:rPr>
  </w:style>
  <w:style w:type="character" w:customStyle="1" w:styleId="TodoAlertChar">
    <w:name w:val="To do / Alert Char"/>
    <w:basedOn w:val="DefaultParagraphFont"/>
    <w:link w:val="TodoAlert"/>
    <w:uiPriority w:val="99"/>
    <w:locked/>
    <w:rsid w:val="006A71EF"/>
    <w:rPr>
      <w:rFonts w:ascii="Arial" w:hAnsi="Arial" w:cs="Arial"/>
      <w:i/>
      <w:smallCaps/>
      <w:color w:val="FF0000"/>
      <w:lang w:val="en-US" w:eastAsia="en-US" w:bidi="ar-SA"/>
    </w:rPr>
  </w:style>
  <w:style w:type="paragraph" w:customStyle="1" w:styleId="SubHeader">
    <w:name w:val="Sub Header"/>
    <w:basedOn w:val="Normal"/>
    <w:autoRedefine/>
    <w:uiPriority w:val="99"/>
    <w:rsid w:val="00E21471"/>
    <w:pPr>
      <w:pBdr>
        <w:top w:val="dashSmallGap" w:sz="4" w:space="1" w:color="auto"/>
        <w:left w:val="dashSmallGap" w:sz="4" w:space="4" w:color="auto"/>
        <w:bottom w:val="dashSmallGap" w:sz="4" w:space="1" w:color="auto"/>
        <w:right w:val="dashSmallGap" w:sz="4" w:space="4" w:color="auto"/>
      </w:pBdr>
      <w:shd w:val="clear" w:color="auto" w:fill="E6E6E6"/>
    </w:pPr>
    <w:rPr>
      <w:b/>
      <w:bCs/>
      <w:color w:val="000000"/>
      <w:sz w:val="18"/>
    </w:rPr>
  </w:style>
  <w:style w:type="character" w:customStyle="1" w:styleId="Code-Simple">
    <w:name w:val="Code - Simple"/>
    <w:basedOn w:val="DefaultParagraphFont"/>
    <w:uiPriority w:val="99"/>
    <w:rsid w:val="00610927"/>
    <w:rPr>
      <w:rFonts w:ascii="Calibri" w:hAnsi="Calibri" w:cs="Arial"/>
      <w:color w:val="auto"/>
      <w:sz w:val="18"/>
      <w:szCs w:val="18"/>
      <w:shd w:val="clear" w:color="auto" w:fill="F3F3F3"/>
    </w:rPr>
  </w:style>
  <w:style w:type="paragraph" w:customStyle="1" w:styleId="code0">
    <w:name w:val="code"/>
    <w:basedOn w:val="Normal"/>
    <w:autoRedefine/>
    <w:uiPriority w:val="99"/>
    <w:rsid w:val="00CC3DD2"/>
    <w:pPr>
      <w:shd w:val="clear" w:color="auto" w:fill="E6E6E6"/>
      <w:spacing w:before="60" w:after="60"/>
    </w:pPr>
    <w:rPr>
      <w:rFonts w:ascii="Calibri" w:hAnsi="Calibri"/>
      <w:sz w:val="18"/>
    </w:rPr>
  </w:style>
  <w:style w:type="table" w:styleId="TableGrid">
    <w:name w:val="Table Grid"/>
    <w:basedOn w:val="TableNormal"/>
    <w:uiPriority w:val="99"/>
    <w:rsid w:val="005A30A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725309"/>
    <w:pPr>
      <w:tabs>
        <w:tab w:val="center" w:pos="4320"/>
        <w:tab w:val="right" w:pos="8640"/>
      </w:tabs>
    </w:pPr>
  </w:style>
  <w:style w:type="character" w:customStyle="1" w:styleId="HeaderChar">
    <w:name w:val="Header Char"/>
    <w:basedOn w:val="DefaultParagraphFont"/>
    <w:link w:val="Header"/>
    <w:uiPriority w:val="99"/>
    <w:semiHidden/>
    <w:locked/>
    <w:rsid w:val="002B0B16"/>
    <w:rPr>
      <w:rFonts w:ascii="Arial" w:hAnsi="Arial" w:cs="Arial"/>
      <w:sz w:val="20"/>
      <w:szCs w:val="20"/>
    </w:rPr>
  </w:style>
  <w:style w:type="paragraph" w:styleId="Footer">
    <w:name w:val="footer"/>
    <w:basedOn w:val="Normal"/>
    <w:link w:val="FooterChar"/>
    <w:uiPriority w:val="99"/>
    <w:rsid w:val="00725309"/>
    <w:pPr>
      <w:tabs>
        <w:tab w:val="center" w:pos="4320"/>
        <w:tab w:val="right" w:pos="8640"/>
      </w:tabs>
    </w:pPr>
  </w:style>
  <w:style w:type="character" w:customStyle="1" w:styleId="FooterChar">
    <w:name w:val="Footer Char"/>
    <w:basedOn w:val="DefaultParagraphFont"/>
    <w:link w:val="Footer"/>
    <w:uiPriority w:val="99"/>
    <w:semiHidden/>
    <w:locked/>
    <w:rsid w:val="002B0B16"/>
    <w:rPr>
      <w:rFonts w:ascii="Arial" w:hAnsi="Arial" w:cs="Arial"/>
      <w:sz w:val="20"/>
      <w:szCs w:val="20"/>
    </w:rPr>
  </w:style>
  <w:style w:type="paragraph" w:customStyle="1" w:styleId="TodoAlert">
    <w:name w:val="To do / Alert"/>
    <w:basedOn w:val="Normal"/>
    <w:link w:val="TodoAlertChar"/>
    <w:uiPriority w:val="99"/>
    <w:rsid w:val="001911A1"/>
    <w:rPr>
      <w:i/>
      <w:smallCaps/>
      <w:color w:val="FF0000"/>
    </w:rPr>
  </w:style>
  <w:style w:type="paragraph" w:styleId="BalloonText">
    <w:name w:val="Balloon Text"/>
    <w:basedOn w:val="Normal"/>
    <w:link w:val="BalloonTextChar"/>
    <w:uiPriority w:val="99"/>
    <w:rsid w:val="00C309C7"/>
    <w:rPr>
      <w:rFonts w:ascii="Tahoma" w:hAnsi="Tahoma" w:cs="Tahoma"/>
      <w:sz w:val="16"/>
      <w:szCs w:val="16"/>
    </w:rPr>
  </w:style>
  <w:style w:type="character" w:customStyle="1" w:styleId="BalloonTextChar">
    <w:name w:val="Balloon Text Char"/>
    <w:basedOn w:val="DefaultParagraphFont"/>
    <w:link w:val="BalloonText"/>
    <w:uiPriority w:val="99"/>
    <w:locked/>
    <w:rsid w:val="00C309C7"/>
    <w:rPr>
      <w:rFonts w:ascii="Tahoma" w:hAnsi="Tahoma" w:cs="Tahoma"/>
      <w:sz w:val="16"/>
      <w:szCs w:val="16"/>
    </w:rPr>
  </w:style>
  <w:style w:type="paragraph" w:styleId="ListParagraph">
    <w:name w:val="List Paragraph"/>
    <w:basedOn w:val="Normal"/>
    <w:uiPriority w:val="99"/>
    <w:qFormat/>
    <w:rsid w:val="00AA4CE1"/>
    <w:pPr>
      <w:ind w:left="720"/>
      <w:contextualSpacing/>
    </w:pPr>
  </w:style>
</w:styles>
</file>

<file path=word/webSettings.xml><?xml version="1.0" encoding="utf-8"?>
<w:webSettings xmlns:r="http://schemas.openxmlformats.org/officeDocument/2006/relationships" xmlns:w="http://schemas.openxmlformats.org/wordprocessingml/2006/main">
  <w:divs>
    <w:div w:id="14250275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18</Pages>
  <Words>2365</Words>
  <Characters>13487</Characters>
  <Application>Microsoft Office Outlook</Application>
  <DocSecurity>0</DocSecurity>
  <Lines>0</Lines>
  <Paragraphs>0</Paragraphs>
  <ScaleCrop>false</ScaleCrop>
  <Company>TIBCO Software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ajayapra</dc:creator>
  <cp:keywords/>
  <dc:description/>
  <cp:lastModifiedBy>IT Services</cp:lastModifiedBy>
  <cp:revision>117</cp:revision>
  <cp:lastPrinted>2009-11-10T22:20:00Z</cp:lastPrinted>
  <dcterms:created xsi:type="dcterms:W3CDTF">2009-11-10T01:46:00Z</dcterms:created>
  <dcterms:modified xsi:type="dcterms:W3CDTF">2010-02-18T22:29:00Z</dcterms:modified>
</cp:coreProperties>
</file>